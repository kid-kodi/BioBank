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diagrams/drawing14.xml" ContentType="application/vnd.openxmlformats-officedocument.drawingml.diagramDrawing+xml"/>
  <Override PartName="/word/diagrams/colors14.xml" ContentType="application/vnd.openxmlformats-officedocument.drawingml.diagramColors+xml"/>
  <Override PartName="/word/diagrams/quickStyle14.xml" ContentType="application/vnd.openxmlformats-officedocument.drawingml.diagramStyle+xml"/>
  <Override PartName="/word/diagrams/layout14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13.xml" ContentType="application/vnd.openxmlformats-officedocument.drawingml.diagramDrawing+xml"/>
  <Override PartName="/word/diagrams/data13.xml" ContentType="application/vnd.openxmlformats-officedocument.drawingml.diagramData+xml"/>
  <Override PartName="/word/diagrams/quickStyle13.xml" ContentType="application/vnd.openxmlformats-officedocument.drawingml.diagramStyle+xml"/>
  <Override PartName="/word/diagrams/layout13.xml" ContentType="application/vnd.openxmlformats-officedocument.drawingml.diagramLayout+xml"/>
  <Override PartName="/word/diagrams/data14.xml" ContentType="application/vnd.openxmlformats-officedocument.drawingml.diagramData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center"/>
        <w:rPr>
          <w:b/>
          <w:b/>
          <w:sz w:val="28"/>
        </w:rPr>
      </w:pPr>
      <w:r>
        <w:rPr>
          <w:b/>
          <w:sz w:val="28"/>
        </w:rPr>
        <w:t xml:space="preserve">GESTION INFORMATISEE DES ECHANTILLONS BIOLOGIQUES </w:t>
      </w:r>
    </w:p>
    <w:p>
      <w:pPr>
        <w:pStyle w:val="Normal"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center"/>
        <w:rPr>
          <w:b/>
          <w:b/>
          <w:sz w:val="28"/>
        </w:rPr>
      </w:pPr>
      <w:r>
        <w:rPr>
          <w:b/>
          <w:sz w:val="28"/>
        </w:rPr>
        <w:t>A L’U</w:t>
      </w:r>
      <w:ins w:id="0" w:author="marcellemoney@outlook.com" w:date="2018-10-10T07:25:00Z">
        <w:r>
          <w:rPr>
            <w:b/>
            <w:sz w:val="28"/>
          </w:rPr>
          <w:t>nité de Gestion des Echantillons UGE</w:t>
        </w:r>
      </w:ins>
      <w:del w:id="1" w:author="marcellemoney@outlook.com" w:date="2018-10-10T07:25:00Z">
        <w:r>
          <w:rPr>
            <w:b/>
            <w:sz w:val="28"/>
          </w:rPr>
          <w:delText>CB</w:delText>
        </w:r>
      </w:del>
      <w:ins w:id="2" w:author="marcellemoney@outlook.com" w:date="2018-10-10T07:25:00Z">
        <w:r>
          <w:rPr>
            <w:b/>
            <w:sz w:val="28"/>
          </w:rPr>
          <w:t>C</w:t>
        </w:r>
      </w:ins>
      <w:del w:id="3" w:author="marcellemoney@outlook.com" w:date="2018-10-10T07:25:00Z">
        <w:bookmarkStart w:id="0" w:name="_GoBack"/>
        <w:bookmarkEnd w:id="0"/>
        <w:r>
          <w:rPr>
            <w:b/>
            <w:sz w:val="28"/>
          </w:rPr>
          <w:delText xml:space="preserve">/ CeReB </w:delText>
        </w:r>
      </w:del>
      <w:r>
        <w:rPr>
          <w:b/>
          <w:sz w:val="28"/>
        </w:rPr>
        <w:t>/ Centre des Ressources Biologiques)</w:t>
      </w:r>
    </w:p>
    <w:p>
      <w:pPr>
        <w:pStyle w:val="ListParagraph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21"/>
        </w:numPr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Lexique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Centre de Ressources Biologique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Biobanque :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Prélèvement :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Echantillon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Aliquot :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Dérivé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Sous dérivé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Encapsulation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Lyophilisation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Cryoconservation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ARN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ADN : Protéine : Cellules :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Code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Thématique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Cryotube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Paillettes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Rack :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Cryoboite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Cryogant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Cryoétiquette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Numéro ID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CNR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Projet de recherche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Surveillance épidémiologique 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Diagnostic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Origine d’un échantillon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Type de collection 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Normes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>Conformité</w:t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  <w:t xml:space="preserve">Non conformité </w:t>
      </w:r>
    </w:p>
    <w:p>
      <w:pPr>
        <w:pStyle w:val="ListParagraph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5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5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5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5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5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5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21"/>
        </w:numPr>
        <w:rPr>
          <w:b/>
          <w:b/>
          <w:u w:val="single"/>
        </w:rPr>
      </w:pPr>
      <w:r>
        <w:rPr>
          <w:b/>
          <w:u w:val="single"/>
        </w:rPr>
        <w:t>ORGANISATION DES PROCESSUS DE LA BIOBANQUE</w:t>
      </w:r>
    </w:p>
    <w:p>
      <w:pPr>
        <w:pStyle w:val="Normal"/>
        <w:tabs>
          <w:tab w:val="left" w:pos="8595" w:leader="none"/>
        </w:tabs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 wp14:anchorId="7C52E201">
                <wp:simplePos x="0" y="0"/>
                <wp:positionH relativeFrom="column">
                  <wp:posOffset>-275590</wp:posOffset>
                </wp:positionH>
                <wp:positionV relativeFrom="paragraph">
                  <wp:posOffset>254635</wp:posOffset>
                </wp:positionV>
                <wp:extent cx="6553835" cy="3848735"/>
                <wp:effectExtent l="0" t="0" r="19050" b="19050"/>
                <wp:wrapNone/>
                <wp:docPr id="1" name="Groupe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080" cy="3848040"/>
                        </a:xfrm>
                      </wpg:grpSpPr>
                      <wps:wsp>
                        <wps:cNvSpPr/>
                        <wps:spPr>
                          <a:xfrm>
                            <a:off x="1619280" y="0"/>
                            <a:ext cx="3105000" cy="923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val="en-US"/>
                                </w:rPr>
                                <w:t>MANAGEMENT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(Organe décisionnelle)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19280" y="1343160"/>
                            <a:ext cx="3105000" cy="120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val="en-US"/>
                                </w:rPr>
                                <w:t>OPERATIONNEL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Réceptionner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Traiter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 xml:space="preserve">Conserver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Mise à disposition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38360" y="2924640"/>
                            <a:ext cx="3105000" cy="923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val="en-US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9360"/>
                            <a:ext cx="999360" cy="381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val="en-US"/>
                                </w:rPr>
                                <w:t>CLIENT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Chercheur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Cliniciens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Patient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Industriel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Gouvernement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39440" y="0"/>
                            <a:ext cx="1313640" cy="381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val="en-US"/>
                                </w:rPr>
                                <w:t>EXIGENCES ET SATIFACTIONS DES CLIENTS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48120" y="933480"/>
                            <a:ext cx="247680" cy="4662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57480" y="2553480"/>
                            <a:ext cx="247680" cy="38988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9800" y="1924560"/>
                            <a:ext cx="609120" cy="26604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5640" y="1895400"/>
                            <a:ext cx="532800" cy="26676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7600" y="1581120"/>
                            <a:ext cx="551880" cy="27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Dépôt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09800" y="2229480"/>
                            <a:ext cx="590040" cy="27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Retrait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26" style="position:absolute;margin-left:-21.7pt;margin-top:20.05pt;width:516pt;height:302.95pt" coordorigin="-434,401" coordsize="10320,6059">
                <v:rect id="shape_0" ID="Rectangle 1" fillcolor="#5b9bd5" stroked="t" style="position:absolute;left:2116;top:401;width:4889;height:145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val="en-US"/>
                          </w:rPr>
                          <w:t>MANAGEMENT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(Organe décisionnelle)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ID="Rectangle 2" fillcolor="#5b9bd5" stroked="t" style="position:absolute;left:2116;top:2516;width:4889;height:190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val="en-US"/>
                          </w:rPr>
                          <w:t>OPERATIONNEL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Réceptionner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Traiter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 xml:space="preserve">Conserver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Mise à disposition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ID="Rectangle 3" fillcolor="#5b9bd5" stroked="t" style="position:absolute;left:2146;top:5007;width:4889;height:145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val="en-US"/>
                          </w:rPr>
                          <w:t>SUPPORT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ID="Rectangle 4" fillcolor="#5b9bd5" stroked="t" style="position:absolute;left:-434;top:416;width:1573;height:601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val="en-US"/>
                          </w:rPr>
                          <w:t>CLIENT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Chercheur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Cliniciens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Patient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Industriel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Gouvernement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…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rect id="shape_0" ID="Rectangle 5" fillcolor="#5b9bd5" stroked="t" style="position:absolute;left:7817;top:401;width:2068;height:601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val="en-US"/>
                          </w:rPr>
                          <w:t>EXIGENCES ET SATIFACTIONS DES CLIENTS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shapetype id="shapetype_70" coordsize="21600,21600" o:spt="70" adj="10800,10800" path="m0@2l10800,l21600@2l@6@2l@6@3l21600@3l10800,21600l0@3l@5@3l@5@2xe">
                  <v:stroke joinstyle="miter"/>
                  <v:formulas>
                    <v:f eqn="val 10800"/>
                    <v:f eqn="val #1"/>
                    <v:f eqn="val #0"/>
                    <v:f eqn="sum height 0 @2"/>
                    <v:f eqn="prod 1 @1 2"/>
                    <v:f eqn="sum 10800 0 @4"/>
                    <v:f eqn="sum 10800 @4 0"/>
                    <v:f eqn="prod @5 @2 10800"/>
                    <v:f eqn="sum @2 0 @7"/>
                    <v:f eqn="sum @3 @7 0"/>
                  </v:formulas>
                  <v:path gradientshapeok="t" o:connecttype="rect" textboxrect="@5,@8,@6,@9"/>
                  <v:handles>
                    <v:h position="@5,@3"/>
                    <v:h position="0,@2"/>
                  </v:handles>
                </v:shapetype>
                <v:shape id="shape_0" ID="Double flèche verticale 6" fillcolor="#5b9bd5" stroked="f" style="position:absolute;left:4366;top:1871;width:389;height:733" type="shapetype_70">
                  <w10:wrap type="none"/>
                  <v:fill o:detectmouseclick="t" type="solid" color2="#a4642a"/>
                  <v:stroke color="#3465a4" weight="12600" joinstyle="miter" endcap="flat"/>
                </v:shape>
                <v:shape id="shape_0" ID="Double flèche verticale 7" fillcolor="#5b9bd5" stroked="f" style="position:absolute;left:4381;top:4422;width:389;height:613" type="shapetype_70">
                  <w10:wrap type="none"/>
                  <v:fill o:detectmouseclick="t" type="solid" color2="#a4642a"/>
                  <v:stroke color="#3465a4" weight="12600" joinstyle="miter" endcap="flat"/>
                </v:shape>
                <v:shapetype id="shapetype_69" coordsize="21600,21600" o:spt="69" adj="10800,10800" path="m,10800l@2,l@2@5l@3@5l@3,l21600,10800l@3,21600l@3@6l@2@6l@2,21600xe">
                  <v:stroke joinstyle="miter"/>
                  <v:formulas>
                    <v:f eqn="val 108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2 0 @7"/>
                    <v:f eqn="sum @3 @7 0"/>
                  </v:formulas>
                  <v:path gradientshapeok="t" o:connecttype="rect" textboxrect="@8,@5,@9,@6"/>
                  <v:handles>
                    <v:h position="@3,@5"/>
                    <v:h position="@2,0"/>
                  </v:handles>
                </v:shapetype>
                <v:shape id="shape_0" ID="Double flèche horizontale 8" fillcolor="#5b9bd5" stroked="f" style="position:absolute;left:1156;top:3432;width:958;height:418" type="shapetype_69">
                  <w10:wrap type="none"/>
                  <v:fill o:detectmouseclick="t" type="solid" color2="#a4642a"/>
                  <v:stroke color="#3465a4" weight="12600" joinstyle="miter" endcap="flat"/>
                </v:shape>
                <v:shape id="shape_0" ID="Double flèche horizontale 9" fillcolor="#5b9bd5" stroked="f" style="position:absolute;left:6992;top:3386;width:838;height:419" type="shapetype_69">
                  <w10:wrap type="none"/>
                  <v:fill o:detectmouseclick="t" type="solid" color2="#a4642a"/>
                  <v:stroke color="#3465a4" weight="12600" joinstyle="miter" endcap="flat"/>
                </v:shape>
                <v:rect id="shape_0" ID="Zone de texte 10" fillcolor="white" stroked="f" style="position:absolute;left:1215;top:2891;width:868;height:4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Dépôt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6480" joinstyle="round" endcap="flat"/>
                </v:rect>
                <v:rect id="shape_0" ID="Zone de texte 11" fillcolor="white" stroked="f" style="position:absolute;left:1156;top:3912;width:928;height:4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Retrait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648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767835F">
                <wp:simplePos x="0" y="0"/>
                <wp:positionH relativeFrom="column">
                  <wp:posOffset>-276225</wp:posOffset>
                </wp:positionH>
                <wp:positionV relativeFrom="paragraph">
                  <wp:posOffset>4159885</wp:posOffset>
                </wp:positionV>
                <wp:extent cx="6553835" cy="132715"/>
                <wp:effectExtent l="0" t="0" r="0" b="0"/>
                <wp:wrapNone/>
                <wp:docPr id="2" name="Zon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08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Organisation des processus du CeReB / Biobanque 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7" fillcolor="white" stroked="f" style="position:absolute;margin-left:-21.75pt;margin-top:327.55pt;width:515.95pt;height:10.35pt" wp14:anchorId="1767835F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lineRule="auto" w:line="240" w:before="0" w:after="200"/>
                        <w:rPr/>
                      </w:pP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Organisation des processus du CeReB / Biobanque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630" w:hanging="270"/>
        <w:rPr>
          <w:b/>
          <w:b/>
          <w:u w:val="single"/>
        </w:rPr>
      </w:pPr>
      <w:r>
        <w:rPr>
          <w:b/>
          <w:u w:val="single"/>
        </w:rPr>
        <w:t>LES DIFFENTES TYPES DE COLLECTION</w:t>
      </w:r>
    </w:p>
    <w:p>
      <w:pPr>
        <w:pStyle w:val="ListParagraph"/>
        <w:ind w:left="630" w:hanging="0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5" wp14:anchorId="566829D5">
                <wp:simplePos x="0" y="0"/>
                <wp:positionH relativeFrom="column">
                  <wp:posOffset>3629025</wp:posOffset>
                </wp:positionH>
                <wp:positionV relativeFrom="paragraph">
                  <wp:posOffset>161290</wp:posOffset>
                </wp:positionV>
                <wp:extent cx="2667635" cy="2229485"/>
                <wp:effectExtent l="0" t="0" r="19050" b="19050"/>
                <wp:wrapNone/>
                <wp:docPr id="4" name="Groupe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880" cy="222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66880" cy="222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 xml:space="preserve">              3- Etat de rapprochement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1a                                        2a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1b    2b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1c    2c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9040" y="390600"/>
                            <a:ext cx="1590840" cy="14220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1114920"/>
                            <a:ext cx="1590840" cy="14220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9680" y="1877040"/>
                            <a:ext cx="1590840" cy="142200"/>
                          </a:xfrm>
                          <a:prstGeom prst="left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32" style="position:absolute;margin-left:285.75pt;margin-top:12.7pt;width:210pt;height:175.5pt" coordorigin="5715,254" coordsize="4200,3510">
                <v:rect id="shape_0" ID="Zone de texte 28" fillcolor="white" stroked="t" style="position:absolute;left:5715;top:254;width:4199;height:350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 xml:space="preserve">              3- Etat de rapprochement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1a                                        2a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1b    2b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1c    2c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  <v:shape id="shape_0" ID="Double flèche horizontale 29" fillcolor="#5b9bd5" stroked="t" style="position:absolute;left:6375;top:869;width:2504;height:223" type="shapetype_69">
                  <w10:wrap type="none"/>
                  <v:fill o:detectmouseclick="t" type="solid" color2="#a4642a"/>
                  <v:stroke color="#43729d" weight="12600" joinstyle="miter" endcap="flat"/>
                </v:shape>
                <v:shape id="shape_0" ID="Double flèche horizontale 30" fillcolor="#5b9bd5" stroked="t" style="position:absolute;left:6375;top:2010;width:2504;height:223" type="shapetype_69">
                  <w10:wrap type="none"/>
                  <v:fill o:detectmouseclick="t" type="solid" color2="#a4642a"/>
                  <v:stroke color="#43729d" weight="12600" joinstyle="miter" endcap="flat"/>
                </v:shape>
                <v:shape id="shape_0" ID="Double flèche horizontale 31" fillcolor="#5b9bd5" stroked="t" style="position:absolute;left:6360;top:3210;width:2504;height:223" type="shapetype_69">
                  <w10:wrap type="none"/>
                  <v:fill o:detectmouseclick="t" type="solid" color2="#a4642a"/>
                  <v:stroke color="#43729d" weight="1260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4E1ED08F">
                <wp:simplePos x="0" y="0"/>
                <wp:positionH relativeFrom="column">
                  <wp:posOffset>3629025</wp:posOffset>
                </wp:positionH>
                <wp:positionV relativeFrom="paragraph">
                  <wp:posOffset>2447290</wp:posOffset>
                </wp:positionV>
                <wp:extent cx="2667635" cy="266065"/>
                <wp:effectExtent l="0" t="0" r="0" b="0"/>
                <wp:wrapNone/>
                <wp:docPr id="5" name="Zon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26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Rapprochement Directrice - Dr Monney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3" fillcolor="white" stroked="f" style="position:absolute;margin-left:285.75pt;margin-top:192.7pt;width:209.95pt;height:20.85pt" wp14:anchorId="4E1ED08F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lineRule="auto" w:line="240" w:before="0" w:after="200"/>
                        <w:rPr/>
                      </w:pP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Rapprochement Directrice - Dr Monney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rPr>
          <w:b/>
          <w:b/>
          <w:i/>
          <w:i/>
        </w:rPr>
      </w:pPr>
      <w:r>
        <w:rPr>
          <w:b/>
          <w:i/>
        </w:rPr>
        <w:t>Selon les explications de la Directrice</w:t>
      </w:r>
    </w:p>
    <w:p>
      <w:pPr>
        <w:pStyle w:val="ListParagraph"/>
        <w:ind w:left="990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1620" w:hanging="360"/>
        <w:rPr/>
      </w:pPr>
      <w:r>
        <w:rPr/>
        <w:t>Collection de surveillance épidémiologique</w:t>
      </w:r>
    </w:p>
    <w:p>
      <w:pPr>
        <w:pStyle w:val="ListParagraph"/>
        <w:numPr>
          <w:ilvl w:val="0"/>
          <w:numId w:val="3"/>
        </w:numPr>
        <w:ind w:left="1620" w:hanging="360"/>
        <w:rPr/>
      </w:pPr>
      <w:r>
        <w:rPr/>
        <w:t xml:space="preserve">Collection thématique </w:t>
      </w:r>
    </w:p>
    <w:p>
      <w:pPr>
        <w:pStyle w:val="ListParagraph"/>
        <w:numPr>
          <w:ilvl w:val="0"/>
          <w:numId w:val="3"/>
        </w:numPr>
        <w:ind w:left="1620" w:hanging="360"/>
        <w:rPr/>
      </w:pPr>
      <w:r>
        <w:rPr/>
        <w:t>Collection de diagnostic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i/>
          <w:i/>
        </w:rPr>
      </w:pPr>
      <w:r>
        <w:rPr>
          <w:b/>
          <w:i/>
        </w:rPr>
        <w:t xml:space="preserve">Selon les explications de Dr Monney Marcelle </w:t>
      </w:r>
    </w:p>
    <w:p>
      <w:pPr>
        <w:pStyle w:val="ListParagraph"/>
        <w:ind w:left="99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Les collections venant des CNRs</w:t>
      </w:r>
    </w:p>
    <w:p>
      <w:pPr>
        <w:pStyle w:val="ListParagraph"/>
        <w:numPr>
          <w:ilvl w:val="0"/>
          <w:numId w:val="5"/>
        </w:numPr>
        <w:rPr/>
      </w:pPr>
      <w:r>
        <w:rPr/>
        <w:t>Les Collections de recherche</w:t>
      </w:r>
    </w:p>
    <w:p>
      <w:pPr>
        <w:pStyle w:val="ListParagraph"/>
        <w:numPr>
          <w:ilvl w:val="0"/>
          <w:numId w:val="5"/>
        </w:numPr>
        <w:rPr/>
      </w:pPr>
      <w:r>
        <w:rPr/>
        <w:t>Les collections de diagnostic</w:t>
      </w:r>
    </w:p>
    <w:p>
      <w:pPr>
        <w:pStyle w:val="Normal"/>
        <w:rPr/>
      </w:pPr>
      <w:ins w:id="4" w:author="HP USER" w:date="2016-06-09T08:39:00Z">
        <w:r>
          <w:rPr/>
        </w:r>
      </w:ins>
    </w:p>
    <w:p>
      <w:pPr>
        <w:pStyle w:val="Normal"/>
        <w:rPr/>
      </w:pPr>
      <w:ins w:id="5" w:author="HP USER" w:date="2016-06-09T08:39:00Z">
        <w:r>
          <w:rPr/>
        </w:r>
      </w:ins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630" w:hanging="270"/>
        <w:rPr>
          <w:b/>
          <w:b/>
          <w:u w:val="single"/>
        </w:rPr>
      </w:pPr>
      <w:r>
        <w:rPr>
          <w:b/>
          <w:u w:val="single"/>
        </w:rPr>
        <w:t>SCHEMA SYNOPTIQUE D’IDENTIFICATION DE L’ECHANTILLON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7" wp14:anchorId="77F9B19A">
                <wp:simplePos x="0" y="0"/>
                <wp:positionH relativeFrom="column">
                  <wp:posOffset>-256540</wp:posOffset>
                </wp:positionH>
                <wp:positionV relativeFrom="paragraph">
                  <wp:posOffset>171450</wp:posOffset>
                </wp:positionV>
                <wp:extent cx="5515610" cy="7496810"/>
                <wp:effectExtent l="0" t="0" r="28575" b="10160"/>
                <wp:wrapNone/>
                <wp:docPr id="7" name="Groupe 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840" cy="7496280"/>
                        </a:xfrm>
                      </wpg:grpSpPr>
                      <wps:wsp>
                        <wps:cNvSpPr/>
                        <wps:spPr>
                          <a:xfrm>
                            <a:off x="219240" y="3181320"/>
                            <a:ext cx="1504440" cy="361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6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ECHANTILLON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5240" y="885960"/>
                            <a:ext cx="2048040" cy="30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TYPE DE COLLECTION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39480" y="0"/>
                            <a:ext cx="675720" cy="1999440"/>
                          </a:xfrm>
                          <a:prstGeom prst="leftBrace">
                            <a:avLst>
                              <a:gd name="adj1" fmla="val 8333"/>
                              <a:gd name="adj2" fmla="val 50581"/>
                            </a:avLst>
                          </a:prstGeom>
                          <a:noFill/>
                          <a:ln w="1908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57360" y="3219480"/>
                            <a:ext cx="2048040" cy="30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ORIGINE ECHANTILLON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5240" y="4953600"/>
                            <a:ext cx="2048040" cy="30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TYPE / NATURE ECHANTILLON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29760" y="2552760"/>
                            <a:ext cx="675720" cy="1638360"/>
                          </a:xfrm>
                          <a:prstGeom prst="leftBrace">
                            <a:avLst>
                              <a:gd name="adj1" fmla="val 8333"/>
                              <a:gd name="adj2" fmla="val 50581"/>
                            </a:avLst>
                          </a:prstGeom>
                          <a:noFill/>
                          <a:ln w="1908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9760" y="4286880"/>
                            <a:ext cx="675720" cy="1789920"/>
                          </a:xfrm>
                          <a:prstGeom prst="leftBrace">
                            <a:avLst>
                              <a:gd name="adj1" fmla="val 8333"/>
                              <a:gd name="adj2" fmla="val 50581"/>
                            </a:avLst>
                          </a:prstGeom>
                          <a:noFill/>
                          <a:ln w="1908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86080" y="-770760"/>
                            <a:ext cx="1075680" cy="197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5440" y="3562200"/>
                            <a:ext cx="1028160" cy="141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96560"/>
                            <a:ext cx="1875960" cy="266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2060"/>
                                  <w:lang w:val="en-US"/>
                                </w:rPr>
                                <w:t>DEPOSANT / CLIENT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895320" y="619920"/>
                            <a:ext cx="45000" cy="2932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b050"/>
                            </a:solidFill>
                            <a:custDash>
                              <a:ds d="400000" sp="300000"/>
                            </a:custDash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1080" y="5829840"/>
                            <a:ext cx="656640" cy="1666080"/>
                          </a:xfrm>
                          <a:prstGeom prst="leftBrace">
                            <a:avLst>
                              <a:gd name="adj1" fmla="val 8333"/>
                              <a:gd name="adj2" fmla="val 50581"/>
                            </a:avLst>
                          </a:prstGeom>
                          <a:noFill/>
                          <a:ln w="1908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920" y="5087160"/>
                            <a:ext cx="1171080" cy="307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rnd" w="6480">
                            <a:solidFill>
                              <a:srgbClr val="000000"/>
                            </a:solidFill>
                            <a:custDash>
                              <a:ds d="500000" sp="100000"/>
                            </a:custDash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590400"/>
                            <a:ext cx="1618560" cy="351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DERIVES ET ALIQUOTS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961920" y="-1285200"/>
                            <a:ext cx="37440" cy="2237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chemeClr val="tx2">
                                <a:lumMod val="75000"/>
                              </a:schemeClr>
                            </a:solidFill>
                            <a:custDash>
                              <a:ds d="300000" sp="100000"/>
                            </a:custDash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00" y="4467960"/>
                            <a:ext cx="1161360" cy="27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rnd" w="6480">
                            <a:solidFill>
                              <a:schemeClr val="tx1"/>
                            </a:solidFill>
                            <a:custDash>
                              <a:ds d="500000" sp="100000"/>
                            </a:custDash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  <w:lang w:val="en-US"/>
                                </w:rPr>
                                <w:t>PRELEVEMENT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40" style="position:absolute;margin-left:-20.2pt;margin-top:13.5pt;width:434.25pt;height:590.2pt" coordorigin="-404,270" coordsize="8685,11804">
                <v:rect id="shape_0" ID="Zone de texte 12" fillcolor="white" stroked="t" style="position:absolute;left:-59;top:5280;width:2368;height:56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32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ECHANTILLON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red" weight="38160" joinstyle="round" endcap="flat"/>
                </v:rect>
                <v:rect id="shape_0" ID="Zone de texte 13" fillcolor="white" stroked="t" style="position:absolute;left:3541;top:1665;width:3224;height:47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TYPE DE COLLECTION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9080" joinstyle="round" endcap="flat"/>
                </v:rect>
                <v:shapetype id="shapetype_87" coordsize="21600,21600" o:spt="87" adj="10800,1800" path="m21600,21600qx@12@13l10800@5qy@14@15qx@16@17l10800@4qy@18@19xnsem21600,21600qx@12@13l10800@5qy@14@15qx@16@17l10800@4qy@18@19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@4 0"/>
                    <v:f eqn="sumangle 0 45 0"/>
                    <v:f eqn="cos 10800 @6"/>
                    <v:f eqn="sin @4 @6"/>
                    <v:f eqn="sum width 0 @7"/>
                    <v:f eqn="sum @4 0 @8"/>
                    <v:f eqn="sum height @8 @4"/>
                    <v:f eqn="sum 0 21600 10800"/>
                    <v:f eqn="sum 0 21600 @4"/>
                    <v:f eqn="sum 0 10800 10800"/>
                    <v:f eqn="sum 0 @5 @4"/>
                    <v:f eqn="sum 10800 @14 0"/>
                    <v:f eqn="sum 0 @15 @4"/>
                    <v:f eqn="sum 10800 10800 0"/>
                    <v:f eqn="sum 0 @4 @4"/>
                  </v:formulas>
                  <v:path gradientshapeok="t" o:connecttype="rect" textboxrect="@9,@10,21600,@11"/>
                  <v:handles>
                    <v:h position="10800,@4"/>
                    <v:h position="0,@0"/>
                  </v:handles>
                </v:shapetype>
                <v:shape id="shape_0" ID="Accolade ouvrante 14" stroked="t" style="position:absolute;left:7217;top:270;width:1063;height:3148" type="shapetype_87">
                  <w10:wrap type="none"/>
                  <v:fill o:detectmouseclick="t" on="false"/>
                  <v:stroke color="#5b9bd5" weight="19080" joinstyle="miter" endcap="flat"/>
                </v:shape>
                <v:rect id="shape_0" ID="Zone de texte 15" fillcolor="white" stroked="t" style="position:absolute;left:3466;top:5340;width:3224;height:47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ORIGINE ECHANTILLON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9080" joinstyle="round" endcap="flat"/>
                </v:rect>
                <v:rect id="shape_0" ID="Zone de texte 16" fillcolor="white" stroked="t" style="position:absolute;left:3541;top:8071;width:3224;height:47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TYPE / NATURE ECHANTILLON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9080" joinstyle="round" endcap="flat"/>
                </v:rect>
                <v:shape id="shape_0" ID="Accolade ouvrante 17" stroked="t" style="position:absolute;left:7202;top:4290;width:1063;height:2579" type="shapetype_87">
                  <w10:wrap type="none"/>
                  <v:fill o:detectmouseclick="t" on="false"/>
                  <v:stroke color="#5b9bd5" weight="19080" joinstyle="miter" endcap="flat"/>
                </v:shape>
                <v:shape id="shape_0" ID="Accolade ouvrante 19" stroked="t" style="position:absolute;left:7202;top:7021;width:1063;height:2818" type="shapetype_87">
                  <w10:wrap type="none"/>
                  <v:fill o:detectmouseclick="t" on="false"/>
                  <v:stroke color="#5b9bd5" weight="19080" joinstyle="miter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Connecteur droit avec flèche 20" stroked="t" style="position:absolute;left:1936;top:2160;width:1693;height:3103;flip:y" type="shapetype_32">
                  <w10:wrap type="none"/>
                  <v:fill o:detectmouseclick="t" on="false"/>
                  <v:stroke color="#5b9bd5" weight="19080" endarrow="block" endarrowwidth="medium" endarrowlength="medium" joinstyle="miter" endcap="flat"/>
                </v:shape>
                <v:shape id="shape_0" ID="Connecteur droit avec flèche 21" stroked="t" style="position:absolute;left:1951;top:5880;width:1618;height:2234" type="shapetype_32">
                  <w10:wrap type="none"/>
                  <v:fill o:detectmouseclick="t" on="false"/>
                  <v:stroke color="#5b9bd5" weight="19080" endarrow="block" endarrowwidth="medium" endarrowlength="medium" joinstyle="miter" endcap="flat"/>
                </v:shape>
                <v:rect id="shape_0" ID="Zone de texte 23" fillcolor="white" stroked="t" style="position:absolute;left:-404;top:10501;width:2953;height:41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2060"/>
                            <w:lang w:val="en-US"/>
                          </w:rPr>
                          <w:t>DEPOSANT / CLIENT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9080" joinstyle="round" endcap="flat"/>
                </v:rect>
                <v:shape id="shape_0" ID="Connecteur droit avec flèche 24" stroked="t" style="position:absolute;left:1006;top:5865;width:70;height:4618;flip:y" type="shapetype_32">
                  <w10:wrap type="none"/>
                  <v:fill o:detectmouseclick="t" on="false"/>
                  <v:stroke color="#00b050" weight="19080" dashstyle="dash" endarrow="block" endarrowwidth="medium" endarrowlength="medium" joinstyle="miter" endcap="flat"/>
                </v:shape>
                <v:shape id="shape_0" ID="Accolade ouvrante 25" stroked="t" style="position:absolute;left:2716;top:9451;width:1033;height:2623" type="shapetype_87">
                  <w10:wrap type="none"/>
                  <v:fill o:detectmouseclick="t" on="false"/>
                  <v:stroke color="#5b9bd5" weight="19080" joinstyle="miter" endcap="flat"/>
                </v:shape>
                <v:rect id="shape_0" ID="Zone de texte 34" fillcolor="white" stroked="t" style="position:absolute;left:76;top:8281;width:1843;height:4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PATIENT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dashstyle="longdash" joinstyle="round" endcap="round"/>
                </v:rect>
                <v:rect id="shape_0" ID="Zone de texte 18" fillcolor="white" stroked="t" style="position:absolute;left:-119;top:1200;width:2548;height:55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DERIVES ET ALIQUOTS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19080" joinstyle="round" endcap="flat"/>
                </v:rect>
                <v:shape id="shape_0" ID="Connecteur droit avec flèche 35" stroked="t" style="position:absolute;left:1111;top:1770;width:58;height:3523;flip:y" type="shapetype_32">
                  <w10:wrap type="none"/>
                  <v:fill o:detectmouseclick="t" on="false"/>
                  <v:stroke color="#333f4f" weight="19080" dashstyle="longdash" endarrow="block" endarrowwidth="medium" endarrowlength="medium" joinstyle="miter" endcap="flat"/>
                </v:shape>
                <v:rect id="shape_0" ID="Zone de texte 36" fillcolor="white" stroked="t" style="position:absolute;left:106;top:7306;width:1828;height:4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  <w:lang w:val="en-US"/>
                          </w:rPr>
                          <w:t>PRELEVEMENT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dashstyle="longdash" joinstyle="round" endcap="round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left" w:pos="7890" w:leader="none"/>
        </w:tabs>
        <w:rPr>
          <w:b/>
          <w:b/>
        </w:rPr>
      </w:pPr>
      <w:r>
        <w:rPr>
          <w:b/>
        </w:rPr>
        <w:t>Surveillance Epidémiologique (Collections venants des CNRs)</w:t>
      </w:r>
    </w:p>
    <w:p>
      <w:pPr>
        <w:pStyle w:val="ListParagraph"/>
        <w:tabs>
          <w:tab w:val="left" w:pos="7890" w:leader="none"/>
        </w:tabs>
        <w:ind w:left="825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7890" w:leader="none"/>
        </w:tabs>
        <w:rPr>
          <w:b/>
          <w:b/>
        </w:rPr>
      </w:pPr>
      <w:r>
        <w:rPr>
          <w:b/>
        </w:rPr>
        <w:t>Thématique (Etude ou projet de recherche ou de thèse, …)</w:t>
      </w:r>
    </w:p>
    <w:p>
      <w:pPr>
        <w:pStyle w:val="ListParagraph"/>
        <w:tabs>
          <w:tab w:val="left" w:pos="7890" w:leader="none"/>
        </w:tabs>
        <w:ind w:left="825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7890" w:leader="none"/>
        </w:tabs>
        <w:rPr>
          <w:b/>
          <w:b/>
        </w:rPr>
      </w:pPr>
      <w:r>
        <w:rPr>
          <w:b/>
        </w:rPr>
        <w:t>diagnostic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7830" w:leader="none"/>
        </w:tabs>
        <w:rPr>
          <w:b/>
          <w:b/>
        </w:rPr>
      </w:pPr>
      <w:r>
        <w:rPr>
          <w:b/>
        </w:rPr>
        <w:t>Humain</w:t>
      </w:r>
    </w:p>
    <w:p>
      <w:pPr>
        <w:pStyle w:val="ListParagraph"/>
        <w:tabs>
          <w:tab w:val="left" w:pos="7830" w:leader="none"/>
        </w:tabs>
        <w:ind w:left="825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7830" w:leader="none"/>
        </w:tabs>
        <w:rPr>
          <w:b/>
          <w:b/>
        </w:rPr>
      </w:pPr>
      <w:r>
        <w:rPr>
          <w:b/>
        </w:rPr>
        <w:t>Environnemental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8190" w:leader="none"/>
        </w:tabs>
        <w:rPr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C5D3ADC">
                <wp:simplePos x="0" y="0"/>
                <wp:positionH relativeFrom="column">
                  <wp:posOffset>1476375</wp:posOffset>
                </wp:positionH>
                <wp:positionV relativeFrom="paragraph">
                  <wp:posOffset>7620</wp:posOffset>
                </wp:positionV>
                <wp:extent cx="762635" cy="1270"/>
                <wp:effectExtent l="0" t="76200" r="19050" b="95250"/>
                <wp:wrapNone/>
                <wp:docPr id="8" name="Connecteur droit avec flèch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2" stroked="t" style="position:absolute;margin-left:116.25pt;margin-top:0.6pt;width:59.95pt;height:0pt" wp14:anchorId="6C5D3ADC" type="shapetype_32">
                <w10:wrap type="none"/>
                <v:fill o:detectmouseclick="t" on="false"/>
                <v:stroke color="#5b9bd5" weight="19080" endarrow="block" endarrowwidth="medium" endarrowlength="medium" joinstyle="miter" endcap="flat"/>
              </v:shape>
            </w:pict>
          </mc:Fallback>
        </mc:AlternateContent>
      </w:r>
      <w:r>
        <w:rPr>
          <w:b/>
        </w:rPr>
        <w:t>Animal</w:t>
        <w:tab/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7830" w:leader="none"/>
        </w:tabs>
        <w:rPr>
          <w:b/>
          <w:b/>
        </w:rPr>
      </w:pPr>
      <w:r>
        <w:rPr>
          <w:b/>
        </w:rPr>
        <w:t>Végétal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8115" w:leader="none"/>
        </w:tabs>
        <w:rPr>
          <w:b/>
          <w:b/>
        </w:rPr>
      </w:pPr>
      <w:r>
        <w:rPr>
          <w:b/>
        </w:rPr>
        <w:t>LCR</w:t>
      </w:r>
    </w:p>
    <w:p>
      <w:pPr>
        <w:pStyle w:val="ListParagraph"/>
        <w:tabs>
          <w:tab w:val="left" w:pos="8115" w:leader="none"/>
        </w:tabs>
        <w:ind w:left="825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8115" w:leader="none"/>
        </w:tabs>
        <w:rPr>
          <w:b/>
          <w:b/>
        </w:rPr>
      </w:pPr>
      <w:r>
        <w:rPr>
          <w:b/>
        </w:rPr>
        <w:t>SANG</w:t>
      </w:r>
    </w:p>
    <w:p>
      <w:pPr>
        <w:pStyle w:val="ListParagraph"/>
        <w:tabs>
          <w:tab w:val="left" w:pos="8115" w:leader="none"/>
        </w:tabs>
        <w:ind w:left="825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8115" w:leader="none"/>
        </w:tabs>
        <w:rPr>
          <w:b/>
          <w:b/>
        </w:rPr>
      </w:pPr>
      <w:r>
        <w:rPr>
          <w:b/>
        </w:rPr>
        <w:t>ARN</w:t>
      </w:r>
    </w:p>
    <w:p>
      <w:pPr>
        <w:pStyle w:val="ListParagraph"/>
        <w:tabs>
          <w:tab w:val="left" w:pos="8115" w:leader="none"/>
        </w:tabs>
        <w:ind w:left="825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left" w:pos="8115" w:leader="none"/>
        </w:tabs>
        <w:rPr>
          <w:b/>
          <w:b/>
        </w:rPr>
      </w:pPr>
      <w:r>
        <w:rPr>
          <w:b/>
        </w:rPr>
        <w:t>ADN</w:t>
      </w:r>
    </w:p>
    <w:p>
      <w:pPr>
        <w:pStyle w:val="ListParagraph"/>
        <w:numPr>
          <w:ilvl w:val="0"/>
          <w:numId w:val="2"/>
        </w:numPr>
        <w:tabs>
          <w:tab w:val="left" w:pos="8115" w:leader="none"/>
        </w:tabs>
        <w:rPr>
          <w:b/>
          <w:b/>
        </w:rPr>
      </w:pPr>
      <w:r>
        <w:rPr>
          <w:b/>
        </w:rPr>
        <w:t>…</w:t>
      </w:r>
    </w:p>
    <w:p>
      <w:pPr>
        <w:pStyle w:val="Normal"/>
        <w:tabs>
          <w:tab w:val="left" w:pos="3480" w:leader="none"/>
        </w:tabs>
        <w:rPr>
          <w:b/>
          <w:b/>
        </w:rPr>
      </w:pPr>
      <w:r>
        <w:rPr/>
        <w:tab/>
      </w:r>
      <w:r>
        <w:rPr>
          <w:b/>
        </w:rPr>
        <w:t>-  Chercheurs</w:t>
      </w:r>
    </w:p>
    <w:p>
      <w:pPr>
        <w:pStyle w:val="Normal"/>
        <w:tabs>
          <w:tab w:val="left" w:pos="3480" w:leader="none"/>
        </w:tabs>
        <w:rPr>
          <w:b/>
          <w:b/>
        </w:rPr>
      </w:pPr>
      <w:r>
        <w:rPr>
          <w:b/>
        </w:rPr>
        <w:tab/>
        <w:t>- Industriels</w:t>
      </w:r>
    </w:p>
    <w:p>
      <w:pPr>
        <w:pStyle w:val="Normal"/>
        <w:tabs>
          <w:tab w:val="left" w:pos="3480" w:leader="none"/>
        </w:tabs>
        <w:rPr>
          <w:b/>
          <w:b/>
        </w:rPr>
      </w:pPr>
      <w:r>
        <w:rPr>
          <w:b/>
        </w:rPr>
        <w:tab/>
        <w:t>- Clinicien</w:t>
      </w:r>
    </w:p>
    <w:p>
      <w:pPr>
        <w:pStyle w:val="Normal"/>
        <w:tabs>
          <w:tab w:val="left" w:pos="3480" w:leader="none"/>
        </w:tabs>
        <w:rPr>
          <w:b/>
          <w:b/>
        </w:rPr>
      </w:pPr>
      <w:r>
        <w:rPr>
          <w:b/>
        </w:rPr>
        <w:tab/>
        <w:t>- Patient</w:t>
      </w:r>
    </w:p>
    <w:p>
      <w:pPr>
        <w:pStyle w:val="Normal"/>
        <w:tabs>
          <w:tab w:val="left" w:pos="3480" w:leader="none"/>
        </w:tabs>
        <w:rPr>
          <w:b/>
          <w:b/>
          <w:ins w:id="6" w:author="HP USER" w:date="2016-06-09T08:40:00Z"/>
        </w:rPr>
      </w:pPr>
      <w:r>
        <w:rPr>
          <w:b/>
        </w:rPr>
        <w:tab/>
        <w:t>- Gouvernement</w:t>
      </w:r>
    </w:p>
    <w:p>
      <w:pPr>
        <w:pStyle w:val="Normal"/>
        <w:tabs>
          <w:tab w:val="left" w:pos="3480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ind w:left="720" w:hanging="360"/>
        <w:rPr>
          <w:b/>
          <w:b/>
          <w:u w:val="single"/>
        </w:rPr>
      </w:pPr>
      <w:r>
        <w:rPr>
          <w:b/>
          <w:u w:val="single"/>
        </w:rPr>
        <w:t>LE SCHEMA SYNOPTIQUE DE TRAITEMENT DES DONNEES</w:t>
      </w:r>
    </w:p>
    <w:p>
      <w:pPr>
        <w:pStyle w:val="Normal"/>
        <w:rPr/>
      </w:pPr>
      <w:r>
        <w:rPr/>
        <w:drawing>
          <wp:inline distT="0" distB="0" distL="0" distR="0" wp14:anchorId="5512DAD0">
            <wp:extent cx="6020435" cy="3201035"/>
            <wp:effectExtent l="0" t="0" r="0" b="0"/>
            <wp:docPr id="13" name="Diagram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8" wp14:anchorId="3555F85E">
                <wp:simplePos x="0" y="0"/>
                <wp:positionH relativeFrom="column">
                  <wp:posOffset>1590675</wp:posOffset>
                </wp:positionH>
                <wp:positionV relativeFrom="paragraph">
                  <wp:posOffset>3219450</wp:posOffset>
                </wp:positionV>
                <wp:extent cx="2848610" cy="410210"/>
                <wp:effectExtent l="0" t="0" r="28575" b="28575"/>
                <wp:wrapNone/>
                <wp:docPr id="9" name="Zon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409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MISE A DISPOSITION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9" fillcolor="#f8cbad" stroked="t" style="position:absolute;margin-left:125.25pt;margin-top:253.5pt;width:224.2pt;height:32.2pt" wp14:anchorId="3555F85E">
                <w10:wrap type="square"/>
                <v:fill o:detectmouseclick="t" type="solid" color2="#073452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MISE A DISPOSITION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966044D">
                <wp:simplePos x="0" y="0"/>
                <wp:positionH relativeFrom="column">
                  <wp:posOffset>5943600</wp:posOffset>
                </wp:positionH>
                <wp:positionV relativeFrom="paragraph">
                  <wp:posOffset>20955</wp:posOffset>
                </wp:positionV>
                <wp:extent cx="800735" cy="3505835"/>
                <wp:effectExtent l="19050" t="0" r="19050" b="38100"/>
                <wp:wrapNone/>
                <wp:docPr id="11" name="Flèche vers le bas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35053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GESTION DE LA TRACABILITE DE L’ECHANTILLON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Flèche vers le bas 42" fillcolor="#5b9bd5" stroked="t" style="position:absolute;margin-left:468pt;margin-top:1.65pt;width:62.95pt;height:275.95pt" wp14:anchorId="7966044D" type="shapetype_67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GESTION DE LA TRACABILITE DE L’ECHANTILLON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00" w:leader="none"/>
        </w:tabs>
        <w:rPr/>
      </w:pPr>
      <w:r>
        <w:rPr/>
        <w:tab/>
      </w:r>
    </w:p>
    <w:p>
      <w:pPr>
        <w:pStyle w:val="Normal"/>
        <w:ind w:firstLine="720"/>
        <w:rPr/>
      </w:pPr>
      <w:r>
        <w:rPr/>
        <w:t>L’objectif de schéma est de mettre en exergue les éléments sur lesquels doivent porter le traitement des données.</w:t>
      </w:r>
    </w:p>
    <w:p>
      <w:pPr>
        <w:pStyle w:val="Normal"/>
        <w:tabs>
          <w:tab w:val="left" w:pos="900" w:leader="none"/>
        </w:tabs>
        <w:rPr/>
      </w:pPr>
      <w:r>
        <w:rPr/>
      </w:r>
    </w:p>
    <w:p>
      <w:pPr>
        <w:pStyle w:val="Normal"/>
        <w:ind w:firstLine="720"/>
        <w:rPr/>
      </w:pPr>
      <w:r>
        <w:rPr/>
        <w:t>NB :</w:t>
      </w:r>
    </w:p>
    <w:p>
      <w:pPr>
        <w:pStyle w:val="Normal"/>
        <w:ind w:firstLine="720"/>
        <w:rPr/>
      </w:pPr>
      <w:r>
        <w:rPr/>
        <w:t>-  Pour un patient donné, il est possible d’avoir plusieurs prélèvements</w:t>
      </w:r>
    </w:p>
    <w:p>
      <w:pPr>
        <w:pStyle w:val="Normal"/>
        <w:ind w:firstLine="720"/>
        <w:rPr/>
      </w:pPr>
      <w:r>
        <w:rPr/>
        <w:t>- Le sujet peut être un humain (patient) ou un non humain (Animal, Environnement, Végétal)</w:t>
      </w:r>
    </w:p>
    <w:p>
      <w:pPr>
        <w:pStyle w:val="Normal"/>
        <w:tabs>
          <w:tab w:val="left" w:pos="8505" w:leader="none"/>
        </w:tabs>
        <w:ind w:firstLine="720"/>
        <w:rPr/>
      </w:pPr>
      <w:r>
        <w:rPr/>
        <w:t>- Le prélèvement peut être : Sanguin, urétral, écouvillonnage, naropharyngé, …</w:t>
        <w:tab/>
      </w:r>
    </w:p>
    <w:p>
      <w:pPr>
        <w:pStyle w:val="Normal"/>
        <w:tabs>
          <w:tab w:val="left" w:pos="8505" w:leader="none"/>
        </w:tabs>
        <w:ind w:firstLine="720"/>
        <w:rPr>
          <w:color w:val="FF0000"/>
        </w:rPr>
      </w:pPr>
      <w:r>
        <w:rPr/>
        <w:t xml:space="preserve">- Le dérivé peut être : ARN, ADN, Sérum, Plasma, </w:t>
      </w:r>
      <w:r>
        <w:rPr>
          <w:color w:val="FF0000"/>
        </w:rPr>
        <w:t>protéines, cellules …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ins w:id="7" w:author="HP USER" w:date="2016-06-09T08:39:00Z">
        <w:r>
          <w:rPr/>
        </w:r>
      </w:ins>
    </w:p>
    <w:p>
      <w:pPr>
        <w:pStyle w:val="Normal"/>
        <w:ind w:firstLine="720"/>
        <w:rPr/>
      </w:pPr>
      <w:r>
        <w:rPr/>
      </w:r>
    </w:p>
    <w:p>
      <w:pPr>
        <w:pStyle w:val="Normal"/>
        <w:tabs>
          <w:tab w:val="left" w:pos="94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ind w:left="630" w:hanging="270"/>
        <w:rPr>
          <w:b/>
          <w:b/>
          <w:u w:val="single"/>
        </w:rPr>
      </w:pPr>
      <w:r>
        <w:rPr>
          <w:b/>
          <w:u w:val="single"/>
        </w:rPr>
        <w:t>SCHEMA SYNOPTIQUE DU PROCESSUS DE GESTION DES RESSOURCES BIOLOGIQUES</w:t>
      </w:r>
    </w:p>
    <w:p>
      <w:pPr>
        <w:pStyle w:val="Normal"/>
        <w:ind w:left="360" w:hanging="0"/>
        <w:rPr/>
      </w:pPr>
      <w:r>
        <w:rPr/>
        <w:drawing>
          <wp:inline distT="0" distB="0" distL="0" distR="0" wp14:anchorId="60D08DFE">
            <wp:extent cx="5487035" cy="3201035"/>
            <wp:effectExtent l="0" t="0" r="0" b="0"/>
            <wp:docPr id="14" name="Diagram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Le Schéma ci-dessus met en exergue les différents métiers (fonctionnalités) de notre future application. </w:t>
      </w:r>
    </w:p>
    <w:p>
      <w:pPr>
        <w:pStyle w:val="Normal"/>
        <w:rPr/>
      </w:pPr>
      <w:r>
        <w:rPr/>
        <w:t>Il est donc impératif de déterminer pour chaque niveau les différentes données qui vont nous permettre de modéliser la base de données.</w:t>
      </w:r>
    </w:p>
    <w:p>
      <w:pPr>
        <w:pStyle w:val="ListParagraph"/>
        <w:numPr>
          <w:ilvl w:val="0"/>
          <w:numId w:val="16"/>
        </w:numPr>
        <w:rPr>
          <w:b/>
          <w:b/>
          <w:sz w:val="28"/>
          <w:szCs w:val="28"/>
        </w:rPr>
      </w:pPr>
      <w:r>
        <w:rPr>
          <w:sz w:val="28"/>
          <w:szCs w:val="28"/>
        </w:rPr>
        <w:t>V</w:t>
      </w:r>
      <w:r>
        <w:rPr>
          <w:b/>
          <w:sz w:val="28"/>
          <w:szCs w:val="28"/>
        </w:rPr>
        <w:t>OLET ADMINISTRATION DU LOGICIEL</w:t>
      </w:r>
    </w:p>
    <w:p>
      <w:pPr>
        <w:pStyle w:val="Titre1"/>
        <w:numPr>
          <w:ilvl w:val="0"/>
          <w:numId w:val="16"/>
        </w:numPr>
        <w:rPr/>
      </w:pPr>
      <w:r>
        <w:rPr>
          <w:rFonts w:ascii="Calibri" w:hAnsi="Calibri" w:asciiTheme="minorHAnsi" w:hAnsiTheme="minorHAnsi"/>
        </w:rPr>
        <w:t xml:space="preserve">VOLET </w:t>
      </w:r>
      <w:ins w:id="9" w:author="Auteur inconnu" w:date="2018-10-22T12:35:27Z">
        <w:r>
          <w:rPr>
            <w:rFonts w:ascii="Calibri" w:hAnsi="Calibri" w:asciiTheme="minorHAnsi" w:hAnsiTheme="minorHAnsi"/>
          </w:rPr>
          <w:t>RÉCEPTION</w:t>
        </w:r>
      </w:ins>
      <w:del w:id="10" w:author="Auteur inconnu" w:date="2018-10-22T12:35:27Z">
        <w:r>
          <w:rPr>
            <w:rFonts w:ascii="Calibri" w:hAnsi="Calibri" w:asciiTheme="minorHAnsi" w:hAnsiTheme="minorHAnsi"/>
          </w:rPr>
          <w:delText>RECEPTION</w:delText>
        </w:r>
      </w:del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 la réception, on enregistrera dans le logiciel les éléments concernant le prélèvement et le transport et les enregistrements accompagnant le prélèvement.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la fin de l’enregistrement, le logiciel devra permettre de faire le tableau des non-conformités et d’imprimer les étiquettes des échantillons.</w:t>
      </w:r>
    </w:p>
    <w:p>
      <w:pPr>
        <w:pStyle w:val="Titre2"/>
        <w:numPr>
          <w:ilvl w:val="0"/>
          <w:numId w:val="17"/>
        </w:numPr>
        <w:rPr/>
      </w:pPr>
      <w:r>
        <w:rPr>
          <w:rFonts w:ascii="Calibri" w:hAnsi="Calibri" w:asciiTheme="minorHAnsi" w:hAnsiTheme="minorHAnsi"/>
          <w:sz w:val="28"/>
          <w:szCs w:val="28"/>
        </w:rPr>
        <w:t xml:space="preserve">LE </w:t>
      </w:r>
      <w:ins w:id="11" w:author="Auteur inconnu" w:date="2018-10-22T12:35:39Z">
        <w:r>
          <w:rPr>
            <w:rFonts w:ascii="Calibri" w:hAnsi="Calibri" w:asciiTheme="minorHAnsi" w:hAnsiTheme="minorHAnsi"/>
            <w:sz w:val="28"/>
            <w:szCs w:val="28"/>
          </w:rPr>
          <w:t>PRÉLÈVEMENT</w:t>
        </w:r>
      </w:ins>
      <w:del w:id="12" w:author="Auteur inconnu" w:date="2018-10-22T12:35:39Z">
        <w:r>
          <w:rPr>
            <w:rFonts w:ascii="Calibri" w:hAnsi="Calibri" w:asciiTheme="minorHAnsi" w:hAnsiTheme="minorHAnsi"/>
            <w:sz w:val="28"/>
            <w:szCs w:val="28"/>
          </w:rPr>
          <w:delText>PRELEVEMENT</w:delText>
        </w:r>
      </w:del>
      <w:r>
        <w:rPr>
          <w:rFonts w:ascii="Calibri" w:hAnsi="Calibri" w:asciiTheme="minorHAnsi" w:hAnsiTheme="minorHAnsi"/>
          <w:sz w:val="28"/>
          <w:szCs w:val="28"/>
        </w:rPr>
        <w:t xml:space="preserve"> / </w:t>
      </w:r>
      <w:ins w:id="13" w:author="Auteur inconnu" w:date="2018-10-22T12:35:42Z">
        <w:r>
          <w:rPr>
            <w:rFonts w:ascii="Calibri" w:hAnsi="Calibri" w:asciiTheme="minorHAnsi" w:hAnsiTheme="minorHAnsi"/>
            <w:sz w:val="28"/>
            <w:szCs w:val="28"/>
          </w:rPr>
          <w:t>Échantillon</w:t>
        </w:r>
      </w:ins>
      <w:del w:id="14" w:author="Auteur inconnu" w:date="2018-10-22T12:35:42Z">
        <w:r>
          <w:rPr>
            <w:rFonts w:ascii="Calibri" w:hAnsi="Calibri" w:asciiTheme="minorHAnsi" w:hAnsiTheme="minorHAnsi"/>
            <w:color w:val="FF0000"/>
            <w:sz w:val="28"/>
            <w:szCs w:val="28"/>
          </w:rPr>
          <w:delText>Echantillon</w:delText>
        </w:r>
      </w:del>
    </w:p>
    <w:p>
      <w:pPr>
        <w:pStyle w:val="Titre2"/>
        <w:numPr>
          <w:ilvl w:val="0"/>
          <w:numId w:val="14"/>
        </w:numPr>
        <w:ind w:left="851" w:hanging="360"/>
        <w:rPr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>Pourquoi : quelle étude ??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 xml:space="preserve">Recherche : </w:t>
      </w:r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Nom ou acronyme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Code</w:t>
      </w:r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Responsables</w:t>
      </w:r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del w:id="15" w:author="HP USER" w:date="2016-06-09T08:38:00Z">
        <w:r>
          <w:rPr>
            <w:sz w:val="28"/>
            <w:szCs w:val="28"/>
          </w:rPr>
          <w:delText>thematique</w:delText>
        </w:r>
      </w:del>
      <w:ins w:id="16" w:author="HP USER" w:date="2016-06-09T08:38:00Z">
        <w:r>
          <w:rPr>
            <w:sz w:val="28"/>
            <w:szCs w:val="28"/>
          </w:rPr>
          <w:t>thématique</w:t>
        </w:r>
      </w:ins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 xml:space="preserve">CNR : </w:t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Nom</w:t>
      </w:r>
    </w:p>
    <w:p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Code</w:t>
      </w:r>
    </w:p>
    <w:p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responsables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Dc :</w:t>
      </w:r>
    </w:p>
    <w:p>
      <w:pPr>
        <w:pStyle w:val="ListParagraph"/>
        <w:numPr>
          <w:ilvl w:val="0"/>
          <w:numId w:val="12"/>
        </w:numPr>
        <w:ind w:left="1701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Nom</w:t>
      </w:r>
    </w:p>
    <w:p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Code</w:t>
      </w:r>
    </w:p>
    <w:p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responsables</w:t>
      </w:r>
    </w:p>
    <w:p>
      <w:pPr>
        <w:pStyle w:val="Titre2"/>
        <w:numPr>
          <w:ilvl w:val="0"/>
          <w:numId w:val="7"/>
        </w:numPr>
        <w:rPr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 xml:space="preserve">Qui : 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Préleveur :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 xml:space="preserve">Patient : </w:t>
      </w:r>
    </w:p>
    <w:p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Code ID (ou code patient), (ex : Numéro URAP ; Code d’inclusion dans un projet de recherche, code Epid pour les CNR)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age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sexe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…………</w:t>
      </w:r>
      <w:r>
        <w:rPr>
          <w:sz w:val="28"/>
          <w:szCs w:val="28"/>
        </w:rPr>
        <w:t>..</w:t>
      </w:r>
    </w:p>
    <w:p>
      <w:pPr>
        <w:pStyle w:val="Titre2"/>
        <w:numPr>
          <w:ilvl w:val="0"/>
          <w:numId w:val="7"/>
        </w:numPr>
        <w:rPr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 xml:space="preserve">Quoi : </w:t>
      </w:r>
    </w:p>
    <w:p>
      <w:pPr>
        <w:pStyle w:val="ListParagraph"/>
        <w:numPr>
          <w:ilvl w:val="0"/>
          <w:numId w:val="2"/>
        </w:numPr>
        <w:ind w:left="993" w:hanging="142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Nature prélèvement : liste </w:t>
      </w:r>
      <w:del w:id="17" w:author="HP USER" w:date="2016-06-09T08:38:00Z">
        <w:r>
          <w:rPr>
            <w:color w:val="5B9BD5" w:themeColor="accent1"/>
            <w:sz w:val="28"/>
            <w:szCs w:val="28"/>
          </w:rPr>
          <w:delText>deroulante</w:delText>
        </w:r>
      </w:del>
      <w:ins w:id="18" w:author="HP USER" w:date="2016-06-09T08:38:00Z">
        <w:r>
          <w:rPr>
            <w:color w:val="5B9BD5" w:themeColor="accent1"/>
            <w:sz w:val="28"/>
            <w:szCs w:val="28"/>
          </w:rPr>
          <w:t>déroulante</w:t>
        </w:r>
      </w:ins>
      <w:r>
        <w:rPr>
          <w:color w:val="5B9BD5" w:themeColor="accent1"/>
          <w:sz w:val="28"/>
          <w:szCs w:val="28"/>
        </w:rPr>
        <w:t> : sang, urines, selles, …</w:t>
      </w:r>
    </w:p>
    <w:p>
      <w:pPr>
        <w:pStyle w:val="ListParagraph"/>
        <w:numPr>
          <w:ilvl w:val="0"/>
          <w:numId w:val="2"/>
        </w:numPr>
        <w:ind w:left="993" w:hanging="142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Code labo</w:t>
      </w:r>
    </w:p>
    <w:p>
      <w:pPr>
        <w:pStyle w:val="Normal"/>
        <w:ind w:left="710" w:hanging="0"/>
        <w:rPr>
          <w:b/>
          <w:b/>
          <w:color w:val="5B9BD5" w:themeColor="accent1"/>
          <w:sz w:val="28"/>
          <w:szCs w:val="28"/>
          <w:highlight w:val="yellow"/>
        </w:rPr>
      </w:pPr>
      <w:r>
        <w:rPr>
          <w:b/>
          <w:color w:val="5B9BD5" w:themeColor="accent1"/>
          <w:sz w:val="28"/>
          <w:szCs w:val="28"/>
          <w:highlight w:val="yellow"/>
        </w:rPr>
        <w:t>Générer automatiquement un code biobanque de l’échantillon primaire : (EX : HU000000001)</w:t>
      </w:r>
    </w:p>
    <w:p>
      <w:pPr>
        <w:pStyle w:val="Normal"/>
        <w:ind w:left="710" w:hanging="0"/>
        <w:rPr>
          <w:i/>
          <w:i/>
          <w:color w:val="5B9BD5" w:themeColor="accent1"/>
          <w:sz w:val="28"/>
          <w:szCs w:val="28"/>
        </w:rPr>
      </w:pPr>
      <w:r>
        <w:rPr>
          <w:b/>
          <w:i/>
          <w:color w:val="5B9BD5" w:themeColor="accent1"/>
          <w:sz w:val="28"/>
          <w:szCs w:val="28"/>
          <w:u w:val="single"/>
        </w:rPr>
        <w:t>NB</w:t>
      </w:r>
      <w:r>
        <w:rPr>
          <w:color w:val="5B9BD5" w:themeColor="accent1"/>
          <w:sz w:val="28"/>
          <w:szCs w:val="28"/>
        </w:rPr>
        <w:t xml:space="preserve"> : </w:t>
      </w:r>
      <w:r>
        <w:rPr>
          <w:i/>
          <w:color w:val="5B9BD5" w:themeColor="accent1"/>
          <w:sz w:val="28"/>
          <w:szCs w:val="28"/>
        </w:rPr>
        <w:t xml:space="preserve">pour un même patient, on peut avoir plusieurs prélèvements. Ex : sang, LCR, Selles, urines, etc.. . Le logiciel doit permettre </w:t>
      </w:r>
    </w:p>
    <w:p>
      <w:pPr>
        <w:pStyle w:val="ListParagraph"/>
        <w:numPr>
          <w:ilvl w:val="0"/>
          <w:numId w:val="18"/>
        </w:numPr>
        <w:rPr>
          <w:i/>
          <w:i/>
          <w:color w:val="5B9BD5" w:themeColor="accent1"/>
          <w:sz w:val="28"/>
          <w:szCs w:val="28"/>
        </w:rPr>
      </w:pPr>
      <w:r>
        <w:rPr>
          <w:i/>
          <w:color w:val="5B9BD5" w:themeColor="accent1"/>
          <w:sz w:val="28"/>
          <w:szCs w:val="28"/>
        </w:rPr>
        <w:t>De créer un prélèvement</w:t>
      </w:r>
    </w:p>
    <w:p>
      <w:pPr>
        <w:pStyle w:val="ListParagraph"/>
        <w:numPr>
          <w:ilvl w:val="0"/>
          <w:numId w:val="18"/>
        </w:numPr>
        <w:rPr>
          <w:i/>
          <w:i/>
          <w:color w:val="5B9BD5" w:themeColor="accent1"/>
          <w:sz w:val="28"/>
          <w:szCs w:val="28"/>
        </w:rPr>
      </w:pPr>
      <w:r>
        <w:rPr>
          <w:i/>
          <w:color w:val="5B9BD5" w:themeColor="accent1"/>
          <w:sz w:val="28"/>
          <w:szCs w:val="28"/>
        </w:rPr>
        <w:t>pour chaque prélèvement, de générer un code biobanque</w:t>
      </w:r>
    </w:p>
    <w:p>
      <w:pPr>
        <w:pStyle w:val="ListParagraph"/>
        <w:numPr>
          <w:ilvl w:val="0"/>
          <w:numId w:val="18"/>
        </w:numPr>
        <w:rPr>
          <w:i/>
          <w:i/>
          <w:color w:val="5B9BD5" w:themeColor="accent1"/>
          <w:sz w:val="28"/>
          <w:szCs w:val="28"/>
        </w:rPr>
      </w:pPr>
      <w:r>
        <w:rPr>
          <w:i/>
          <w:color w:val="5B9BD5" w:themeColor="accent1"/>
          <w:sz w:val="28"/>
          <w:szCs w:val="28"/>
        </w:rPr>
        <w:t xml:space="preserve">de renseigner les items ci-après. </w:t>
      </w:r>
    </w:p>
    <w:p>
      <w:pPr>
        <w:pStyle w:val="Titre2"/>
        <w:numPr>
          <w:ilvl w:val="0"/>
          <w:numId w:val="7"/>
        </w:numPr>
        <w:rPr>
          <w:rFonts w:ascii="Calibri" w:hAnsi="Calibri" w:asciiTheme="minorHAnsi" w:hAnsiTheme="minorHAnsi"/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>Quand :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 xml:space="preserve">date et heure de prélèvement </w:t>
      </w:r>
      <w:r>
        <w:rPr>
          <w:color w:val="FF0000"/>
          <w:sz w:val="28"/>
          <w:szCs w:val="28"/>
        </w:rPr>
        <w:t>heure sans doute pas possible</w:t>
      </w:r>
      <w:r>
        <w:rPr>
          <w:sz w:val="28"/>
          <w:szCs w:val="28"/>
        </w:rPr>
        <w:t xml:space="preserve"> </w:t>
      </w:r>
    </w:p>
    <w:p>
      <w:pPr>
        <w:pStyle w:val="Titre2"/>
        <w:numPr>
          <w:ilvl w:val="0"/>
          <w:numId w:val="7"/>
        </w:numPr>
        <w:rPr>
          <w:rFonts w:ascii="Calibri" w:hAnsi="Calibri" w:asciiTheme="minorHAnsi" w:hAnsiTheme="minorHAnsi"/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 xml:space="preserve">Où : </w:t>
      </w:r>
    </w:p>
    <w:p>
      <w:pPr>
        <w:pStyle w:val="ListParagraph"/>
        <w:numPr>
          <w:ilvl w:val="0"/>
          <w:numId w:val="2"/>
        </w:numPr>
        <w:ind w:left="1070" w:hanging="360"/>
        <w:rPr>
          <w:sz w:val="28"/>
          <w:szCs w:val="28"/>
        </w:rPr>
      </w:pPr>
      <w:r>
        <w:rPr>
          <w:sz w:val="28"/>
          <w:szCs w:val="28"/>
        </w:rPr>
        <w:t xml:space="preserve">Site anatomique de prélèvement (liste </w:t>
      </w:r>
      <w:del w:id="19" w:author="HP USER" w:date="2016-06-09T08:38:00Z">
        <w:r>
          <w:rPr>
            <w:sz w:val="28"/>
            <w:szCs w:val="28"/>
          </w:rPr>
          <w:delText>deroulante</w:delText>
        </w:r>
      </w:del>
      <w:ins w:id="20" w:author="HP USER" w:date="2016-06-09T08:38:00Z">
        <w:r>
          <w:rPr>
            <w:sz w:val="28"/>
            <w:szCs w:val="28"/>
          </w:rPr>
          <w:t>déroulante</w:t>
        </w:r>
      </w:ins>
      <w:r>
        <w:rPr>
          <w:sz w:val="28"/>
          <w:szCs w:val="28"/>
        </w:rPr>
        <w:t>)</w:t>
      </w:r>
    </w:p>
    <w:p>
      <w:pPr>
        <w:pStyle w:val="Titre2"/>
        <w:numPr>
          <w:ilvl w:val="0"/>
          <w:numId w:val="7"/>
        </w:numPr>
        <w:rPr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>Comment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Conditions particulières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 xml:space="preserve">Conditionnement : tube EDTA, tube sec, …….. (liste déroulantes) </w:t>
      </w:r>
    </w:p>
    <w:p>
      <w:pPr>
        <w:pStyle w:val="ListParagraph"/>
        <w:numPr>
          <w:ilvl w:val="0"/>
          <w:numId w:val="2"/>
        </w:numPr>
        <w:ind w:left="993" w:hanging="142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Nombre et volume (ml, µl) ex : 3 x 2ml, 5 x 7ml, 1 x 20 µl, … </w:t>
      </w:r>
      <w:r>
        <w:rPr>
          <w:color w:val="FF0000"/>
          <w:sz w:val="28"/>
          <w:szCs w:val="28"/>
        </w:rPr>
        <w:t xml:space="preserve">attention aux petits volumes </w:t>
      </w:r>
    </w:p>
    <w:p>
      <w:pPr>
        <w:pStyle w:val="Titre2"/>
        <w:numPr>
          <w:ilvl w:val="0"/>
          <w:numId w:val="7"/>
        </w:numPr>
        <w:rPr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>Conformité :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Oui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 xml:space="preserve">Nom : </w:t>
      </w:r>
    </w:p>
    <w:p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Cause de non –conformité </w:t>
      </w:r>
      <w:r>
        <w:rPr>
          <w:color w:val="FF0000"/>
          <w:sz w:val="28"/>
          <w:szCs w:val="28"/>
        </w:rPr>
        <w:t>(menu déroulant</w:t>
      </w:r>
      <w:r>
        <w:rPr>
          <w:sz w:val="28"/>
          <w:szCs w:val="28"/>
        </w:rPr>
        <w:t>)</w:t>
      </w:r>
    </w:p>
    <w:p>
      <w:pPr>
        <w:pStyle w:val="ListParagraph"/>
        <w:numPr>
          <w:ilvl w:val="0"/>
          <w:numId w:val="17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LE TRANSPORT</w:t>
      </w:r>
    </w:p>
    <w:p>
      <w:pPr>
        <w:pStyle w:val="ListParagraph"/>
        <w:numPr>
          <w:ilvl w:val="0"/>
          <w:numId w:val="7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Quand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Date et heure d’envoi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Date de réception à l’UCB</w:t>
      </w:r>
    </w:p>
    <w:p>
      <w:pPr>
        <w:pStyle w:val="ListParagraph"/>
        <w:ind w:left="99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7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Comment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Température de conditionnement </w:t>
      </w:r>
      <w:r>
        <w:rPr>
          <w:color w:val="FF0000"/>
          <w:sz w:val="28"/>
          <w:szCs w:val="28"/>
        </w:rPr>
        <w:t>: menu déroulant</w:t>
      </w:r>
      <w:r>
        <w:rPr>
          <w:sz w:val="28"/>
          <w:szCs w:val="28"/>
        </w:rPr>
        <w:t xml:space="preserve"> </w:t>
      </w:r>
    </w:p>
    <w:p>
      <w:pPr>
        <w:pStyle w:val="ListParagraph"/>
        <w:ind w:left="99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7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Conformité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Oui</w:t>
      </w:r>
    </w:p>
    <w:p>
      <w:pPr>
        <w:pStyle w:val="ListParagraph"/>
        <w:numPr>
          <w:ilvl w:val="0"/>
          <w:numId w:val="2"/>
        </w:numPr>
        <w:ind w:left="993" w:hanging="142"/>
        <w:rPr>
          <w:sz w:val="28"/>
          <w:szCs w:val="28"/>
        </w:rPr>
      </w:pPr>
      <w:r>
        <w:rPr>
          <w:sz w:val="28"/>
          <w:szCs w:val="28"/>
        </w:rPr>
        <w:t>Non</w:t>
      </w:r>
    </w:p>
    <w:p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Causes de non-conformité</w:t>
      </w:r>
      <w:del w:id="21" w:author="HP USER" w:date="2016-06-09T08:37:00Z">
        <w:r>
          <w:rPr>
            <w:sz w:val="28"/>
            <w:szCs w:val="28"/>
          </w:rPr>
          <w:delText xml:space="preserve"> </w:delText>
        </w:r>
      </w:del>
      <w:ins w:id="22" w:author="HP USER" w:date="2016-06-09T08:37:00Z">
        <w:r>
          <w:rPr>
            <w:sz w:val="28"/>
            <w:szCs w:val="28"/>
          </w:rPr>
          <w:t xml:space="preserve"> : </w:t>
        </w:r>
      </w:ins>
      <w:r>
        <w:rPr>
          <w:color w:val="FF0000"/>
          <w:sz w:val="28"/>
          <w:szCs w:val="28"/>
        </w:rPr>
        <w:t>menu déroulant</w:t>
      </w:r>
      <w:r>
        <w:rPr>
          <w:sz w:val="28"/>
          <w:szCs w:val="28"/>
        </w:rPr>
        <w:t xml:space="preserve">: Délai d’acheminement (calcul automatique de la </w:t>
      </w:r>
      <w:del w:id="23" w:author="HP USER" w:date="2016-06-09T08:37:00Z">
        <w:r>
          <w:rPr>
            <w:sz w:val="28"/>
            <w:szCs w:val="28"/>
          </w:rPr>
          <w:delText>diference</w:delText>
        </w:r>
      </w:del>
      <w:ins w:id="24" w:author="HP USER" w:date="2016-06-09T08:37:00Z">
        <w:r>
          <w:rPr>
            <w:sz w:val="28"/>
            <w:szCs w:val="28"/>
          </w:rPr>
          <w:t>différence</w:t>
        </w:r>
      </w:ins>
      <w:r>
        <w:rPr>
          <w:sz w:val="28"/>
          <w:szCs w:val="28"/>
        </w:rPr>
        <w:t xml:space="preserve"> entre date-heure de </w:t>
      </w:r>
      <w:del w:id="25" w:author="HP USER" w:date="2016-06-09T08:37:00Z">
        <w:r>
          <w:rPr>
            <w:sz w:val="28"/>
            <w:szCs w:val="28"/>
          </w:rPr>
          <w:delText>reception</w:delText>
        </w:r>
      </w:del>
      <w:ins w:id="26" w:author="HP USER" w:date="2016-06-09T08:37:00Z">
        <w:r>
          <w:rPr>
            <w:sz w:val="28"/>
            <w:szCs w:val="28"/>
          </w:rPr>
          <w:t>réception</w:t>
        </w:r>
      </w:ins>
      <w:r>
        <w:rPr>
          <w:sz w:val="28"/>
          <w:szCs w:val="28"/>
        </w:rPr>
        <w:t xml:space="preserve"> et date-heure de prélèvement), température transport, conditionnement </w:t>
      </w:r>
    </w:p>
    <w:p>
      <w:pPr>
        <w:pStyle w:val="Titre2"/>
        <w:numPr>
          <w:ilvl w:val="0"/>
          <w:numId w:val="17"/>
        </w:numPr>
        <w:rPr>
          <w:rFonts w:ascii="Calibri" w:hAnsi="Calibri" w:asciiTheme="minorHAnsi" w:hAnsiTheme="minorHAnsi"/>
          <w:b w:val="false"/>
          <w:b w:val="false"/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 xml:space="preserve">ENREGISTREMENTS ACCOMPAGNANT LE PRELEVEMENT / </w:t>
      </w:r>
      <w:r>
        <w:rPr>
          <w:rFonts w:ascii="Calibri" w:hAnsi="Calibri" w:asciiTheme="minorHAnsi" w:hAnsiTheme="minorHAnsi"/>
          <w:color w:val="FF0000"/>
          <w:sz w:val="28"/>
          <w:szCs w:val="28"/>
        </w:rPr>
        <w:t>Echantillon</w:t>
      </w:r>
    </w:p>
    <w:p>
      <w:pPr>
        <w:pStyle w:val="ListParagraph"/>
        <w:numPr>
          <w:ilvl w:val="0"/>
          <w:numId w:val="2"/>
        </w:numPr>
        <w:ind w:left="1070" w:hanging="360"/>
        <w:rPr>
          <w:sz w:val="28"/>
          <w:szCs w:val="28"/>
        </w:rPr>
      </w:pPr>
      <w:r>
        <w:rPr>
          <w:sz w:val="28"/>
          <w:szCs w:val="28"/>
        </w:rPr>
        <w:t>Fiche de renseignement</w:t>
      </w:r>
    </w:p>
    <w:p>
      <w:pPr>
        <w:pStyle w:val="ListParagraph"/>
        <w:numPr>
          <w:ilvl w:val="0"/>
          <w:numId w:val="2"/>
        </w:numPr>
        <w:ind w:left="1070" w:hanging="360"/>
        <w:rPr>
          <w:sz w:val="28"/>
          <w:szCs w:val="28"/>
        </w:rPr>
      </w:pPr>
      <w:r>
        <w:rPr>
          <w:sz w:val="28"/>
          <w:szCs w:val="28"/>
        </w:rPr>
        <w:t>Fiche de transfert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Conformité des enregistrements</w:t>
      </w:r>
    </w:p>
    <w:p>
      <w:pPr>
        <w:pStyle w:val="ListParagraph"/>
        <w:numPr>
          <w:ilvl w:val="0"/>
          <w:numId w:val="2"/>
        </w:numPr>
        <w:ind w:left="1070" w:hanging="360"/>
        <w:rPr>
          <w:sz w:val="28"/>
          <w:szCs w:val="28"/>
        </w:rPr>
      </w:pPr>
      <w:r>
        <w:rPr>
          <w:sz w:val="28"/>
          <w:szCs w:val="28"/>
        </w:rPr>
        <w:t>Oui</w:t>
      </w:r>
    </w:p>
    <w:p>
      <w:pPr>
        <w:pStyle w:val="ListParagraph"/>
        <w:numPr>
          <w:ilvl w:val="0"/>
          <w:numId w:val="2"/>
        </w:numPr>
        <w:ind w:left="1070" w:hanging="360"/>
        <w:rPr>
          <w:sz w:val="28"/>
          <w:szCs w:val="28"/>
        </w:rPr>
      </w:pPr>
      <w:r>
        <w:rPr>
          <w:sz w:val="28"/>
          <w:szCs w:val="28"/>
        </w:rPr>
        <w:t>Non</w:t>
      </w:r>
    </w:p>
    <w:p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Causes de non-conformité (liste déroulante)</w:t>
      </w:r>
    </w:p>
    <w:p>
      <w:pPr>
        <w:pStyle w:val="ListParagraph"/>
        <w:ind w:left="171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ENREGISTRER A LA RECEPTION </w:t>
      </w:r>
    </w:p>
    <w:p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IMPRIMER UNE ETIQUETTE PRELEVEMENT/ </w:t>
      </w:r>
      <w:del w:id="27" w:author="HP USER" w:date="2016-06-09T08:37:00Z">
        <w:r>
          <w:rPr>
            <w:b/>
            <w:color w:val="FF0000"/>
            <w:sz w:val="28"/>
            <w:szCs w:val="28"/>
          </w:rPr>
          <w:delText>Echantillon  </w:delText>
        </w:r>
      </w:del>
      <w:del w:id="28" w:author="HP USER" w:date="2016-06-09T08:37:00Z">
        <w:r>
          <w:rPr>
            <w:sz w:val="28"/>
            <w:szCs w:val="28"/>
          </w:rPr>
          <w:delText>:</w:delText>
        </w:r>
      </w:del>
      <w:ins w:id="29" w:author="HP USER" w:date="2016-06-09T08:37:00Z">
        <w:r>
          <w:rPr>
            <w:b/>
            <w:color w:val="FF0000"/>
            <w:sz w:val="28"/>
            <w:szCs w:val="28"/>
          </w:rPr>
          <w:t>Echantillon :</w:t>
        </w:r>
      </w:ins>
    </w:p>
    <w:p>
      <w:pPr>
        <w:pStyle w:val="ListParagraph"/>
        <w:ind w:left="644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 code ID du </w:t>
      </w:r>
      <w:r>
        <w:rPr>
          <w:color w:val="FF0000"/>
          <w:sz w:val="28"/>
          <w:szCs w:val="28"/>
        </w:rPr>
        <w:t>prélèvement</w:t>
      </w:r>
      <w:r>
        <w:rPr>
          <w:sz w:val="28"/>
          <w:szCs w:val="28"/>
        </w:rPr>
        <w:t xml:space="preserve"> prendra en compte les éléments en jaune du volet prélèvement</w:t>
      </w:r>
    </w:p>
    <w:p>
      <w:pPr>
        <w:pStyle w:val="ListParagraph"/>
        <w:numPr>
          <w:ilvl w:val="0"/>
          <w:numId w:val="15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EDITER UN TABLEAU DE NON-CONFORMITE. 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But= informer le laboratoire afin de compléter les </w:t>
      </w:r>
      <w:del w:id="30" w:author="HP USER" w:date="2016-06-09T08:37:00Z">
        <w:r>
          <w:rPr>
            <w:sz w:val="28"/>
            <w:szCs w:val="28"/>
          </w:rPr>
          <w:delText>donnees</w:delText>
        </w:r>
      </w:del>
      <w:ins w:id="31" w:author="HP USER" w:date="2016-06-09T08:37:00Z">
        <w:r>
          <w:rPr>
            <w:sz w:val="28"/>
            <w:szCs w:val="28"/>
          </w:rPr>
          <w:t>données</w:t>
        </w:r>
      </w:ins>
      <w:r>
        <w:rPr>
          <w:sz w:val="28"/>
          <w:szCs w:val="28"/>
        </w:rPr>
        <w:t xml:space="preserve"> manquantes  (par exemple en cas d’absence de données sur la nature du prélèvement) et/ou demander un nouveau prélèvement (par ex en cas d’insuffisance ou d’absence de prélèvement)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Attention le niveau de </w:t>
      </w:r>
      <w:del w:id="32" w:author="HP USER" w:date="2016-06-09T08:36:00Z">
        <w:r>
          <w:rPr>
            <w:color w:val="FF0000"/>
            <w:sz w:val="28"/>
            <w:szCs w:val="28"/>
          </w:rPr>
          <w:delText>non conformité</w:delText>
        </w:r>
      </w:del>
      <w:ins w:id="33" w:author="HP USER" w:date="2016-06-09T08:36:00Z">
        <w:r>
          <w:rPr>
            <w:color w:val="FF0000"/>
            <w:sz w:val="28"/>
            <w:szCs w:val="28"/>
          </w:rPr>
          <w:t>non-conformité</w:t>
        </w:r>
      </w:ins>
      <w:r>
        <w:rPr>
          <w:color w:val="FF0000"/>
          <w:sz w:val="28"/>
          <w:szCs w:val="28"/>
        </w:rPr>
        <w:t xml:space="preserve"> peut dans certains cas entrainer le refus de réception de l’échantillon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6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VOLET PREPARATION</w:t>
      </w:r>
    </w:p>
    <w:p>
      <w:pPr>
        <w:pStyle w:val="Normal"/>
        <w:tabs>
          <w:tab w:val="left" w:pos="123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>
        <w:rPr>
          <w:color w:val="FF0000"/>
          <w:sz w:val="28"/>
          <w:szCs w:val="28"/>
        </w:rPr>
        <w:t xml:space="preserve">prélèvement/ </w:t>
      </w:r>
      <w:del w:id="34" w:author="HP USER" w:date="2016-06-09T08:36:00Z">
        <w:r>
          <w:rPr>
            <w:color w:val="FF0000"/>
            <w:sz w:val="28"/>
            <w:szCs w:val="28"/>
          </w:rPr>
          <w:delText xml:space="preserve">Echantillon </w:delText>
        </w:r>
      </w:del>
      <w:del w:id="35" w:author="HP USER" w:date="2016-06-09T08:36:00Z">
        <w:r>
          <w:rPr>
            <w:sz w:val="28"/>
            <w:szCs w:val="28"/>
          </w:rPr>
          <w:delText>,</w:delText>
        </w:r>
      </w:del>
      <w:ins w:id="36" w:author="HP USER" w:date="2016-06-09T08:36:00Z">
        <w:r>
          <w:rPr>
            <w:color w:val="FF0000"/>
            <w:sz w:val="28"/>
            <w:szCs w:val="28"/>
          </w:rPr>
          <w:t>Echantillon,</w:t>
        </w:r>
      </w:ins>
      <w:r>
        <w:rPr>
          <w:sz w:val="28"/>
          <w:szCs w:val="28"/>
        </w:rPr>
        <w:t xml:space="preserve"> une fois réceptionné, va être préparé pour donner un ou plusieurs </w:t>
      </w:r>
      <w:r>
        <w:rPr>
          <w:color w:val="FF0000"/>
          <w:sz w:val="28"/>
          <w:szCs w:val="28"/>
        </w:rPr>
        <w:t>dérivés</w:t>
      </w:r>
      <w:r>
        <w:rPr>
          <w:sz w:val="28"/>
          <w:szCs w:val="28"/>
        </w:rPr>
        <w:t xml:space="preserve"> </w:t>
      </w:r>
      <w:r>
        <w:rPr>
          <w:strike/>
          <w:sz w:val="28"/>
          <w:szCs w:val="28"/>
        </w:rPr>
        <w:t>échantillons</w:t>
      </w:r>
      <w:r>
        <w:rPr>
          <w:sz w:val="28"/>
          <w:szCs w:val="28"/>
        </w:rPr>
        <w:t xml:space="preserve">, chacun d’eux pouvant donner à leur tour des sous dérivés </w:t>
      </w:r>
      <w:r>
        <w:rPr>
          <w:strike/>
          <w:sz w:val="28"/>
          <w:szCs w:val="28"/>
        </w:rPr>
        <w:t>d’autres échantillons (dérivés).</w:t>
      </w:r>
      <w:r>
        <w:rPr>
          <w:sz w:val="28"/>
          <w:szCs w:val="28"/>
        </w:rPr>
        <w:t xml:space="preserve"> Le logiciel devra permettre de retrouver dans le processus préparation </w:t>
      </w:r>
      <w:r>
        <w:rPr>
          <w:color w:val="FF0000"/>
          <w:sz w:val="28"/>
          <w:szCs w:val="28"/>
        </w:rPr>
        <w:t>les échantillons, les dérivés et les sous dérivés</w:t>
      </w:r>
      <w:r>
        <w:rPr>
          <w:sz w:val="28"/>
          <w:szCs w:val="28"/>
        </w:rPr>
        <w:t xml:space="preserve"> </w:t>
      </w:r>
      <w:r>
        <w:rPr>
          <w:strike/>
          <w:sz w:val="28"/>
          <w:szCs w:val="28"/>
        </w:rPr>
        <w:t>prélèvements</w:t>
      </w:r>
      <w:r>
        <w:rPr>
          <w:sz w:val="28"/>
          <w:szCs w:val="28"/>
        </w:rPr>
        <w:t xml:space="preserve"> enregistrés à la réception</w:t>
      </w:r>
    </w:p>
    <w:p>
      <w:pPr>
        <w:pStyle w:val="ListParagraph"/>
        <w:numPr>
          <w:ilvl w:val="0"/>
          <w:numId w:val="7"/>
        </w:numPr>
        <w:tabs>
          <w:tab w:val="left" w:pos="1230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>Qui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1230" w:leader="none"/>
        </w:tabs>
        <w:rPr>
          <w:sz w:val="28"/>
          <w:szCs w:val="28"/>
        </w:rPr>
      </w:pPr>
      <w:del w:id="37" w:author="HP USER" w:date="2016-06-09T08:36:00Z">
        <w:r>
          <w:rPr>
            <w:sz w:val="28"/>
            <w:szCs w:val="28"/>
          </w:rPr>
          <w:delText>nom</w:delText>
        </w:r>
      </w:del>
      <w:ins w:id="38" w:author="HP USER" w:date="2016-06-09T08:36:00Z">
        <w:r>
          <w:rPr>
            <w:sz w:val="28"/>
            <w:szCs w:val="28"/>
          </w:rPr>
          <w:t>Nom</w:t>
        </w:r>
      </w:ins>
      <w:r>
        <w:rPr>
          <w:sz w:val="28"/>
          <w:szCs w:val="28"/>
        </w:rPr>
        <w:t xml:space="preserve"> et </w:t>
      </w:r>
      <w:r>
        <w:rPr>
          <w:color w:val="FF0000"/>
          <w:sz w:val="28"/>
          <w:szCs w:val="28"/>
        </w:rPr>
        <w:t>fonction</w:t>
      </w:r>
      <w:r>
        <w:rPr>
          <w:sz w:val="28"/>
          <w:szCs w:val="28"/>
        </w:rPr>
        <w:t xml:space="preserve"> du technicien ou </w:t>
      </w:r>
      <w:r>
        <w:rPr>
          <w:color w:val="FF0000"/>
          <w:sz w:val="28"/>
          <w:szCs w:val="28"/>
        </w:rPr>
        <w:t>du</w:t>
      </w:r>
      <w:r>
        <w:rPr>
          <w:sz w:val="28"/>
          <w:szCs w:val="28"/>
        </w:rPr>
        <w:t xml:space="preserve"> responsable de la préparation</w:t>
      </w:r>
    </w:p>
    <w:p>
      <w:pPr>
        <w:pStyle w:val="ListParagraph"/>
        <w:numPr>
          <w:ilvl w:val="0"/>
          <w:numId w:val="7"/>
        </w:numPr>
        <w:tabs>
          <w:tab w:val="left" w:pos="1230" w:leader="none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Quoi</w:t>
      </w:r>
      <w:r>
        <w:rPr>
          <w:sz w:val="28"/>
          <w:szCs w:val="28"/>
        </w:rPr>
        <w:t xml:space="preserve"> : Les prélèvements / </w:t>
      </w:r>
      <w:r>
        <w:rPr>
          <w:color w:val="FF0000"/>
          <w:sz w:val="28"/>
          <w:szCs w:val="28"/>
        </w:rPr>
        <w:t>Echantillons</w:t>
      </w:r>
      <w:r>
        <w:rPr>
          <w:sz w:val="28"/>
          <w:szCs w:val="28"/>
        </w:rPr>
        <w:t xml:space="preserve"> à préparer sont ceux qui ont été enregistrés lors de la réception. Le logiciel doit permettre dans le module préparation, de les identifier </w:t>
      </w:r>
      <w:r>
        <w:rPr>
          <w:strike/>
          <w:sz w:val="28"/>
          <w:szCs w:val="28"/>
        </w:rPr>
        <w:t>repérer</w:t>
      </w:r>
      <w:r>
        <w:rPr>
          <w:sz w:val="28"/>
          <w:szCs w:val="28"/>
        </w:rPr>
        <w:t xml:space="preserve"> un à un afin de procéder à leur préparation </w:t>
      </w:r>
    </w:p>
    <w:p>
      <w:pPr>
        <w:pStyle w:val="ListParagraph"/>
        <w:numPr>
          <w:ilvl w:val="0"/>
          <w:numId w:val="7"/>
        </w:numPr>
        <w:tabs>
          <w:tab w:val="left" w:pos="123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Comment :</w:t>
      </w:r>
    </w:p>
    <w:p>
      <w:pPr>
        <w:pStyle w:val="ListParagraph"/>
        <w:numPr>
          <w:ilvl w:val="0"/>
          <w:numId w:val="13"/>
        </w:numPr>
        <w:tabs>
          <w:tab w:val="left" w:pos="1230" w:leader="none"/>
        </w:tabs>
        <w:ind w:left="993" w:hanging="360"/>
        <w:rPr>
          <w:sz w:val="28"/>
          <w:szCs w:val="28"/>
        </w:rPr>
      </w:pPr>
      <w:r>
        <w:rPr>
          <w:b/>
          <w:sz w:val="28"/>
          <w:szCs w:val="28"/>
        </w:rPr>
        <w:t>types de préparations</w:t>
      </w:r>
      <w:r>
        <w:rPr>
          <w:sz w:val="28"/>
          <w:szCs w:val="28"/>
        </w:rPr>
        <w:t> : liste déroulante.</w:t>
      </w:r>
    </w:p>
    <w:p>
      <w:pPr>
        <w:pStyle w:val="Normal"/>
        <w:tabs>
          <w:tab w:val="left" w:pos="1230" w:leader="none"/>
        </w:tabs>
        <w:ind w:left="107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NB </w:t>
      </w:r>
      <w:r>
        <w:rPr>
          <w:b/>
          <w:i/>
          <w:sz w:val="28"/>
          <w:szCs w:val="28"/>
        </w:rPr>
        <w:t xml:space="preserve">: </w:t>
      </w:r>
    </w:p>
    <w:p>
      <w:pPr>
        <w:pStyle w:val="ListParagraph"/>
        <w:numPr>
          <w:ilvl w:val="0"/>
          <w:numId w:val="19"/>
        </w:numPr>
        <w:tabs>
          <w:tab w:val="left" w:pos="1230" w:leader="none"/>
        </w:tabs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Pour un même patient on peut avoir plusieurs prélèvements de même nature (ex : 3 prélèvements de sang sur tube EDTA), le logiciel doit permettre de les </w:t>
      </w:r>
      <w:r>
        <w:rPr>
          <w:i/>
          <w:color w:val="FF0000"/>
          <w:sz w:val="28"/>
          <w:szCs w:val="28"/>
        </w:rPr>
        <w:t>pooler ???</w:t>
      </w:r>
      <w:r>
        <w:rPr>
          <w:i/>
          <w:sz w:val="28"/>
          <w:szCs w:val="28"/>
        </w:rPr>
        <w:t xml:space="preserve"> (les mettre ensemble dans un même tube) et de calculer le volume total avant de procéder à leur préparation.</w:t>
      </w:r>
    </w:p>
    <w:p>
      <w:pPr>
        <w:pStyle w:val="ListParagraph"/>
        <w:numPr>
          <w:ilvl w:val="0"/>
          <w:numId w:val="19"/>
        </w:numPr>
        <w:tabs>
          <w:tab w:val="left" w:pos="1230" w:leader="none"/>
        </w:tabs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Sur un prélèvement donné, on peut faire une première préparation qui donnera un </w:t>
      </w:r>
      <w:r>
        <w:rPr>
          <w:i/>
          <w:strike/>
          <w:sz w:val="28"/>
          <w:szCs w:val="28"/>
        </w:rPr>
        <w:t>échantillon</w:t>
      </w:r>
      <w:r>
        <w:rPr>
          <w:i/>
          <w:sz w:val="28"/>
          <w:szCs w:val="28"/>
        </w:rPr>
        <w:t xml:space="preserve"> dérivé. Sur cet échantillon dérivé, on peut effectuer une deuxième préparation pour obtenir deuxième échantillon dérivé. </w:t>
      </w:r>
    </w:p>
    <w:p>
      <w:pPr>
        <w:pStyle w:val="ListParagraph"/>
        <w:numPr>
          <w:ilvl w:val="0"/>
          <w:numId w:val="19"/>
        </w:numPr>
        <w:tabs>
          <w:tab w:val="left" w:pos="1230" w:leader="none"/>
        </w:tabs>
        <w:jc w:val="both"/>
        <w:rPr>
          <w:i/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L’echantillon primaire ou son dérivé peut être fractionne en plusieurs aliquotes </w:t>
      </w:r>
      <w:r>
        <w:rPr>
          <w:i/>
          <w:color w:val="FF0000"/>
          <w:sz w:val="28"/>
          <w:szCs w:val="28"/>
        </w:rPr>
        <w:t>(sous dérivés)</w:t>
      </w:r>
    </w:p>
    <w:p>
      <w:pPr>
        <w:pStyle w:val="ListParagraph"/>
        <w:tabs>
          <w:tab w:val="left" w:pos="1230" w:leader="none"/>
        </w:tabs>
        <w:ind w:left="143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1230" w:leader="none"/>
        </w:tabs>
        <w:ind w:left="143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1230" w:leader="none"/>
        </w:tabs>
        <w:ind w:left="143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Ex :      </w:t>
      </w:r>
    </w:p>
    <w:p>
      <w:pPr>
        <w:pStyle w:val="Normal"/>
        <w:tabs>
          <w:tab w:val="left" w:pos="2410" w:leader="none"/>
        </w:tabs>
        <w:ind w:left="2410" w:hanging="0"/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3BBEEEB7">
                <wp:simplePos x="0" y="0"/>
                <wp:positionH relativeFrom="column">
                  <wp:posOffset>3581400</wp:posOffset>
                </wp:positionH>
                <wp:positionV relativeFrom="paragraph">
                  <wp:posOffset>201930</wp:posOffset>
                </wp:positionV>
                <wp:extent cx="1270" cy="467360"/>
                <wp:effectExtent l="95250" t="0" r="57150" b="66675"/>
                <wp:wrapNone/>
                <wp:docPr id="15" name="Connecteur droit avec flèch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43" stroked="t" style="position:absolute;margin-left:282pt;margin-top:15.9pt;width:0pt;height:36.7pt" wp14:anchorId="3BBEEEB7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Sang EDTA 5ml   +  sang EDTA 5ml    +  sang EDTA 5ml</w:t>
      </w:r>
    </w:p>
    <w:p>
      <w:pPr>
        <w:pStyle w:val="ListParagraph"/>
        <w:tabs>
          <w:tab w:val="left" w:pos="2410" w:leader="none"/>
        </w:tabs>
        <w:ind w:left="360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>Pooling</w:t>
      </w:r>
    </w:p>
    <w:p>
      <w:pPr>
        <w:pStyle w:val="ListParagraph"/>
        <w:tabs>
          <w:tab w:val="left" w:pos="2410" w:leader="none"/>
        </w:tabs>
        <w:ind w:left="241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2410" w:leader="none"/>
        </w:tabs>
        <w:ind w:left="4320" w:hanging="0"/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61986029">
                <wp:simplePos x="0" y="0"/>
                <wp:positionH relativeFrom="column">
                  <wp:posOffset>3533775</wp:posOffset>
                </wp:positionH>
                <wp:positionV relativeFrom="paragraph">
                  <wp:posOffset>216535</wp:posOffset>
                </wp:positionV>
                <wp:extent cx="1270" cy="476885"/>
                <wp:effectExtent l="95250" t="0" r="57150" b="57150"/>
                <wp:wrapNone/>
                <wp:docPr id="16" name="Connecteur droit avec flèch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7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46" stroked="t" style="position:absolute;margin-left:278.25pt;margin-top:17.05pt;width:0pt;height:37.45pt" wp14:anchorId="61986029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Sang EDTA 15ml</w:t>
      </w:r>
    </w:p>
    <w:p>
      <w:pPr>
        <w:pStyle w:val="Normal"/>
        <w:tabs>
          <w:tab w:val="left" w:pos="241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  <w:highlight w:val="green"/>
        </w:rPr>
        <w:t>1 ère préparation</w:t>
      </w:r>
      <w:r>
        <w:rPr>
          <w:b/>
          <w:sz w:val="28"/>
          <w:szCs w:val="28"/>
        </w:rPr>
        <w:t> :                     Centrifugation et  Séparation des constituants</w:t>
      </w:r>
    </w:p>
    <w:p>
      <w:pPr>
        <w:pStyle w:val="Normal"/>
        <w:tabs>
          <w:tab w:val="left" w:pos="2410" w:leader="none"/>
        </w:tabs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052F227A">
                <wp:simplePos x="0" y="0"/>
                <wp:positionH relativeFrom="column">
                  <wp:posOffset>2026285</wp:posOffset>
                </wp:positionH>
                <wp:positionV relativeFrom="paragraph">
                  <wp:posOffset>22860</wp:posOffset>
                </wp:positionV>
                <wp:extent cx="1511300" cy="276860"/>
                <wp:effectExtent l="38100" t="0" r="13335" b="85725"/>
                <wp:wrapNone/>
                <wp:docPr id="17" name="Connecteur droit avec flèch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056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47" stroked="t" style="position:absolute;margin-left:159.55pt;margin-top:1.8pt;width:118.9pt;height:21.7pt;flip:x" wp14:anchorId="052F227A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4BBE99CA">
                <wp:simplePos x="0" y="0"/>
                <wp:positionH relativeFrom="column">
                  <wp:posOffset>3533775</wp:posOffset>
                </wp:positionH>
                <wp:positionV relativeFrom="paragraph">
                  <wp:posOffset>22225</wp:posOffset>
                </wp:positionV>
                <wp:extent cx="1581785" cy="191135"/>
                <wp:effectExtent l="0" t="0" r="76200" b="95250"/>
                <wp:wrapNone/>
                <wp:docPr id="18" name="Connecteur droit avec flèch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1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48" stroked="t" style="position:absolute;margin-left:278.25pt;margin-top:1.75pt;width:124.45pt;height:14.95pt" wp14:anchorId="4BBE99CA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  <w:r>
        <w:rPr>
          <w:b/>
          <w:sz w:val="28"/>
          <w:szCs w:val="28"/>
        </w:rPr>
        <w:t xml:space="preserve">  </w:t>
      </w:r>
    </w:p>
    <w:p>
      <w:pPr>
        <w:pStyle w:val="Normal"/>
        <w:tabs>
          <w:tab w:val="left" w:pos="2410" w:leader="none"/>
        </w:tabs>
        <w:ind w:left="2880" w:hanging="0"/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4" wp14:anchorId="3625C9B1">
                <wp:simplePos x="0" y="0"/>
                <wp:positionH relativeFrom="column">
                  <wp:posOffset>5476875</wp:posOffset>
                </wp:positionH>
                <wp:positionV relativeFrom="paragraph">
                  <wp:posOffset>323215</wp:posOffset>
                </wp:positionV>
                <wp:extent cx="1270" cy="753110"/>
                <wp:effectExtent l="95250" t="0" r="57150" b="66675"/>
                <wp:wrapNone/>
                <wp:docPr id="19" name="Connecteur droit avec flèch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5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0" stroked="t" style="position:absolute;margin-left:431.25pt;margin-top:25.45pt;width:0pt;height:59.2pt" wp14:anchorId="3625C9B1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  <w:r>
        <w:rPr>
          <w:b/>
          <w:sz w:val="28"/>
          <w:szCs w:val="28"/>
        </w:rPr>
        <w:t xml:space="preserve">Plasma </w:t>
        <w:tab/>
        <w:t xml:space="preserve">                                                        buffy-coat</w:t>
      </w:r>
    </w:p>
    <w:p>
      <w:pPr>
        <w:pStyle w:val="ListParagraph"/>
        <w:tabs>
          <w:tab w:val="left" w:pos="2410" w:leader="none"/>
        </w:tabs>
        <w:ind w:left="0" w:hanging="0"/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0" wp14:anchorId="2F17BA1E">
                <wp:simplePos x="0" y="0"/>
                <wp:positionH relativeFrom="column">
                  <wp:posOffset>2676525</wp:posOffset>
                </wp:positionH>
                <wp:positionV relativeFrom="paragraph">
                  <wp:posOffset>81915</wp:posOffset>
                </wp:positionV>
                <wp:extent cx="1270" cy="657860"/>
                <wp:effectExtent l="76200" t="0" r="95250" b="66675"/>
                <wp:wrapNone/>
                <wp:docPr id="20" name="Connecteur droit avec flèch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49" stroked="t" style="position:absolute;margin-left:210.75pt;margin-top:6.45pt;width:0pt;height:51.7pt" wp14:anchorId="2F17BA1E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  <w:r>
        <w:rPr>
          <w:b/>
          <w:sz w:val="28"/>
          <w:szCs w:val="28"/>
          <w:highlight w:val="green"/>
        </w:rPr>
        <w:t>2 ème préparation</w:t>
      </w:r>
      <w:r>
        <w:rPr>
          <w:b/>
          <w:sz w:val="28"/>
          <w:szCs w:val="28"/>
        </w:rPr>
        <w:t xml:space="preserve"> : </w:t>
      </w:r>
    </w:p>
    <w:p>
      <w:pPr>
        <w:pStyle w:val="Normal"/>
        <w:tabs>
          <w:tab w:val="left" w:pos="2410" w:leader="none"/>
        </w:tabs>
        <w:ind w:left="241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Centrifugation                                                aliquotage</w:t>
      </w:r>
    </w:p>
    <w:p>
      <w:pPr>
        <w:pStyle w:val="Normal"/>
        <w:tabs>
          <w:tab w:val="left" w:pos="2410" w:leader="none"/>
        </w:tabs>
        <w:ind w:left="28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431DD883">
                <wp:simplePos x="0" y="0"/>
                <wp:positionH relativeFrom="column">
                  <wp:posOffset>5562600</wp:posOffset>
                </wp:positionH>
                <wp:positionV relativeFrom="paragraph">
                  <wp:posOffset>65405</wp:posOffset>
                </wp:positionV>
                <wp:extent cx="819785" cy="286385"/>
                <wp:effectExtent l="0" t="0" r="76200" b="76200"/>
                <wp:wrapNone/>
                <wp:docPr id="21" name="Connecteur droit avec flèch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1" stroked="t" style="position:absolute;margin-left:438pt;margin-top:5.15pt;width:64.45pt;height:22.45pt" wp14:anchorId="431DD883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E7FAA47">
                <wp:simplePos x="0" y="0"/>
                <wp:positionH relativeFrom="column">
                  <wp:posOffset>5457825</wp:posOffset>
                </wp:positionH>
                <wp:positionV relativeFrom="paragraph">
                  <wp:posOffset>114935</wp:posOffset>
                </wp:positionV>
                <wp:extent cx="1270" cy="286385"/>
                <wp:effectExtent l="95250" t="0" r="57150" b="57150"/>
                <wp:wrapNone/>
                <wp:docPr id="22" name="Connecteur droit avec flèch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2" stroked="t" style="position:absolute;margin-left:429.75pt;margin-top:9.05pt;width:0pt;height:22.45pt" wp14:anchorId="3E7FAA47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2929EA9F">
                <wp:simplePos x="0" y="0"/>
                <wp:positionH relativeFrom="column">
                  <wp:posOffset>4171950</wp:posOffset>
                </wp:positionH>
                <wp:positionV relativeFrom="paragraph">
                  <wp:posOffset>65405</wp:posOffset>
                </wp:positionV>
                <wp:extent cx="1210310" cy="286385"/>
                <wp:effectExtent l="38100" t="0" r="28575" b="95250"/>
                <wp:wrapNone/>
                <wp:docPr id="23" name="Connecteur droit avec flèch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960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3" stroked="t" style="position:absolute;margin-left:328.5pt;margin-top:5.15pt;width:95.2pt;height:22.45pt;flip:x" wp14:anchorId="2929EA9F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1958ABC0">
                <wp:simplePos x="0" y="0"/>
                <wp:positionH relativeFrom="column">
                  <wp:posOffset>2724150</wp:posOffset>
                </wp:positionH>
                <wp:positionV relativeFrom="paragraph">
                  <wp:posOffset>67310</wp:posOffset>
                </wp:positionV>
                <wp:extent cx="314960" cy="286385"/>
                <wp:effectExtent l="0" t="0" r="66675" b="57150"/>
                <wp:wrapNone/>
                <wp:docPr id="24" name="Connecteur droit avec flèch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4" stroked="t" style="position:absolute;margin-left:214.5pt;margin-top:5.3pt;width:24.7pt;height:22.45pt" wp14:anchorId="1958ABC0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124D4281">
                <wp:simplePos x="0" y="0"/>
                <wp:positionH relativeFrom="column">
                  <wp:posOffset>2075815</wp:posOffset>
                </wp:positionH>
                <wp:positionV relativeFrom="paragraph">
                  <wp:posOffset>67310</wp:posOffset>
                </wp:positionV>
                <wp:extent cx="629285" cy="286385"/>
                <wp:effectExtent l="38100" t="0" r="19050" b="76200"/>
                <wp:wrapNone/>
                <wp:docPr id="25" name="Connecteur droit avec flèch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56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5" stroked="t" style="position:absolute;margin-left:163.45pt;margin-top:5.3pt;width:49.45pt;height:22.45pt;flip:x" wp14:anchorId="124D4281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left" w:pos="2410" w:leader="none"/>
        </w:tabs>
        <w:ind w:left="2160" w:hanging="0"/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 wp14:anchorId="016D6CB9">
                <wp:simplePos x="0" y="0"/>
                <wp:positionH relativeFrom="column">
                  <wp:posOffset>2076450</wp:posOffset>
                </wp:positionH>
                <wp:positionV relativeFrom="paragraph">
                  <wp:posOffset>255270</wp:posOffset>
                </wp:positionV>
                <wp:extent cx="1270" cy="724535"/>
                <wp:effectExtent l="95250" t="0" r="57150" b="57150"/>
                <wp:wrapNone/>
                <wp:docPr id="26" name="Connecteur droit avec flèch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6" stroked="t" style="position:absolute;margin-left:163.5pt;margin-top:20.1pt;width:0pt;height:56.95pt" wp14:anchorId="016D6CB9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74EB8E97">
                <wp:simplePos x="0" y="0"/>
                <wp:positionH relativeFrom="column">
                  <wp:posOffset>3143250</wp:posOffset>
                </wp:positionH>
                <wp:positionV relativeFrom="paragraph">
                  <wp:posOffset>264795</wp:posOffset>
                </wp:positionV>
                <wp:extent cx="1270" cy="657860"/>
                <wp:effectExtent l="76200" t="0" r="95250" b="66675"/>
                <wp:wrapNone/>
                <wp:docPr id="27" name="Connecteur droit avec flèch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7" stroked="t" style="position:absolute;margin-left:247.5pt;margin-top:20.85pt;width:0pt;height:51.7pt" wp14:anchorId="74EB8E97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5FD3784F">
                <wp:simplePos x="0" y="0"/>
                <wp:positionH relativeFrom="column">
                  <wp:posOffset>6334125</wp:posOffset>
                </wp:positionH>
                <wp:positionV relativeFrom="paragraph">
                  <wp:posOffset>262255</wp:posOffset>
                </wp:positionV>
                <wp:extent cx="1270" cy="1191260"/>
                <wp:effectExtent l="95250" t="0" r="57150" b="66675"/>
                <wp:wrapNone/>
                <wp:docPr id="28" name="Connecteur droit avec flèch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190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58" stroked="t" style="position:absolute;margin-left:498.75pt;margin-top:20.65pt;width:0pt;height:93.7pt" wp14:anchorId="5FD3784F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Plasma          plaquette            Buffy-coat</w:t>
      </w:r>
      <w:r>
        <w:rPr>
          <w:b/>
          <w:sz w:val="28"/>
          <w:szCs w:val="28"/>
          <w:vertAlign w:val="subscript"/>
        </w:rPr>
        <w:t>1/2</w:t>
      </w:r>
      <w:r>
        <w:rPr>
          <w:b/>
          <w:sz w:val="28"/>
          <w:szCs w:val="28"/>
        </w:rPr>
        <w:t xml:space="preserve">    buffy-coat</w:t>
      </w:r>
      <w:r>
        <w:rPr>
          <w:b/>
          <w:sz w:val="28"/>
          <w:szCs w:val="28"/>
          <w:vertAlign w:val="subscript"/>
        </w:rPr>
        <w:t>2/2</w:t>
      </w:r>
      <w:r>
        <w:rPr>
          <w:b/>
          <w:sz w:val="28"/>
          <w:szCs w:val="28"/>
        </w:rPr>
        <w:t xml:space="preserve">     buffy-coat</w:t>
      </w:r>
    </w:p>
    <w:p>
      <w:pPr>
        <w:pStyle w:val="Normal"/>
        <w:tabs>
          <w:tab w:val="left" w:pos="241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  <w:highlight w:val="green"/>
        </w:rPr>
        <w:t>3 ème préparation</w:t>
      </w:r>
      <w:r>
        <w:rPr>
          <w:b/>
          <w:sz w:val="28"/>
          <w:szCs w:val="28"/>
        </w:rPr>
        <w:t> :</w:t>
      </w:r>
      <w:r>
        <w:rPr>
          <w:b/>
          <w:sz w:val="28"/>
          <w:szCs w:val="28"/>
          <w:lang w:eastAsia="fr-FR"/>
        </w:rPr>
        <w:t xml:space="preserve"> </w:t>
      </w:r>
    </w:p>
    <w:p>
      <w:pPr>
        <w:pStyle w:val="Normal"/>
        <w:tabs>
          <w:tab w:val="left" w:pos="2410" w:leader="none"/>
        </w:tabs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" wp14:anchorId="172D9146">
                <wp:simplePos x="0" y="0"/>
                <wp:positionH relativeFrom="column">
                  <wp:posOffset>2076450</wp:posOffset>
                </wp:positionH>
                <wp:positionV relativeFrom="paragraph">
                  <wp:posOffset>316865</wp:posOffset>
                </wp:positionV>
                <wp:extent cx="248285" cy="133985"/>
                <wp:effectExtent l="0" t="0" r="76200" b="57150"/>
                <wp:wrapNone/>
                <wp:docPr id="29" name="Connecteur droit avec flèch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3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1" stroked="t" style="position:absolute;margin-left:163.5pt;margin-top:24.95pt;width:19.45pt;height:10.45pt" wp14:anchorId="172D9146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696D6081">
                <wp:simplePos x="0" y="0"/>
                <wp:positionH relativeFrom="column">
                  <wp:posOffset>1694815</wp:posOffset>
                </wp:positionH>
                <wp:positionV relativeFrom="paragraph">
                  <wp:posOffset>316865</wp:posOffset>
                </wp:positionV>
                <wp:extent cx="324485" cy="133985"/>
                <wp:effectExtent l="38100" t="0" r="19050" b="76200"/>
                <wp:wrapNone/>
                <wp:docPr id="30" name="Connecteur droit avec flèch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00" cy="13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2" stroked="t" style="position:absolute;margin-left:133.45pt;margin-top:24.95pt;width:25.45pt;height:10.45pt;flip:x" wp14:anchorId="696D6081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07FE34CA">
                <wp:simplePos x="0" y="0"/>
                <wp:positionH relativeFrom="column">
                  <wp:posOffset>2066925</wp:posOffset>
                </wp:positionH>
                <wp:positionV relativeFrom="paragraph">
                  <wp:posOffset>316865</wp:posOffset>
                </wp:positionV>
                <wp:extent cx="1270" cy="286385"/>
                <wp:effectExtent l="95250" t="0" r="57150" b="57150"/>
                <wp:wrapNone/>
                <wp:docPr id="31" name="Connecteur droit avec flèch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3" stroked="t" style="position:absolute;margin-left:162.75pt;margin-top:24.95pt;width:0pt;height:22.45pt" wp14:anchorId="07FE34CA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11D0016B">
                <wp:simplePos x="0" y="0"/>
                <wp:positionH relativeFrom="column">
                  <wp:posOffset>2771140</wp:posOffset>
                </wp:positionH>
                <wp:positionV relativeFrom="paragraph">
                  <wp:posOffset>278765</wp:posOffset>
                </wp:positionV>
                <wp:extent cx="324485" cy="133985"/>
                <wp:effectExtent l="38100" t="0" r="19050" b="76200"/>
                <wp:wrapNone/>
                <wp:docPr id="32" name="Connecteur droit avec flèch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00" cy="13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4" stroked="t" style="position:absolute;margin-left:218.2pt;margin-top:21.95pt;width:25.45pt;height:10.45pt;flip:x" wp14:anchorId="11D0016B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2A84CE74">
                <wp:simplePos x="0" y="0"/>
                <wp:positionH relativeFrom="column">
                  <wp:posOffset>3162300</wp:posOffset>
                </wp:positionH>
                <wp:positionV relativeFrom="paragraph">
                  <wp:posOffset>277495</wp:posOffset>
                </wp:positionV>
                <wp:extent cx="1270" cy="267335"/>
                <wp:effectExtent l="95250" t="0" r="57150" b="57150"/>
                <wp:wrapNone/>
                <wp:docPr id="33" name="Connecteur droit avec flèch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6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5" stroked="t" style="position:absolute;margin-left:249pt;margin-top:21.85pt;width:0pt;height:20.95pt" wp14:anchorId="2A84CE74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645952AE">
                <wp:simplePos x="0" y="0"/>
                <wp:positionH relativeFrom="column">
                  <wp:posOffset>3248025</wp:posOffset>
                </wp:positionH>
                <wp:positionV relativeFrom="paragraph">
                  <wp:posOffset>306070</wp:posOffset>
                </wp:positionV>
                <wp:extent cx="181610" cy="133985"/>
                <wp:effectExtent l="0" t="0" r="66675" b="57150"/>
                <wp:wrapNone/>
                <wp:docPr id="34" name="Connecteur droit avec flèche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3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6" stroked="t" style="position:absolute;margin-left:255.75pt;margin-top:24.1pt;width:14.2pt;height:10.45pt" wp14:anchorId="645952AE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Aliquotage        Aliquotage                                                           extraction </w:t>
      </w:r>
    </w:p>
    <w:p>
      <w:pPr>
        <w:pStyle w:val="Normal"/>
        <w:tabs>
          <w:tab w:val="left" w:pos="24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410" w:leader="none"/>
        </w:tabs>
        <w:ind w:left="2160" w:hanging="0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0" wp14:anchorId="65050EB2">
                <wp:simplePos x="0" y="0"/>
                <wp:positionH relativeFrom="column">
                  <wp:posOffset>6334125</wp:posOffset>
                </wp:positionH>
                <wp:positionV relativeFrom="paragraph">
                  <wp:posOffset>212090</wp:posOffset>
                </wp:positionV>
                <wp:extent cx="1270" cy="438785"/>
                <wp:effectExtent l="95250" t="0" r="57150" b="57150"/>
                <wp:wrapNone/>
                <wp:docPr id="35" name="Connecteur droit avec flèche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3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7" stroked="t" style="position:absolute;margin-left:498.75pt;margin-top:16.7pt;width:0pt;height:34.45pt" wp14:anchorId="65050EB2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  <w:r>
        <w:rPr>
          <w:sz w:val="28"/>
          <w:szCs w:val="28"/>
        </w:rPr>
        <w:t>Plasma</w:t>
      </w:r>
      <w:r>
        <w:rPr>
          <w:sz w:val="28"/>
          <w:szCs w:val="28"/>
          <w:vertAlign w:val="subscript"/>
        </w:rPr>
        <w:t xml:space="preserve">1/3, 2/3, 3/3           </w:t>
      </w:r>
      <w:r>
        <w:rPr>
          <w:sz w:val="28"/>
          <w:szCs w:val="28"/>
        </w:rPr>
        <w:t xml:space="preserve">plaquettes </w:t>
      </w:r>
      <w:r>
        <w:rPr>
          <w:sz w:val="28"/>
          <w:szCs w:val="28"/>
          <w:vertAlign w:val="subscript"/>
        </w:rPr>
        <w:t>1/3, 2/3, 3/3</w:t>
      </w:r>
      <w:r>
        <w:rPr>
          <w:sz w:val="28"/>
          <w:szCs w:val="28"/>
        </w:rPr>
        <w:t xml:space="preserve">                                                ADN</w:t>
      </w:r>
    </w:p>
    <w:p>
      <w:pPr>
        <w:pStyle w:val="Normal"/>
        <w:tabs>
          <w:tab w:val="left" w:pos="2410" w:leader="none"/>
        </w:tabs>
        <w:ind w:left="864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Aliquotage</w:t>
      </w:r>
    </w:p>
    <w:p>
      <w:pPr>
        <w:pStyle w:val="ListParagraph"/>
        <w:tabs>
          <w:tab w:val="left" w:pos="2410" w:leader="none"/>
        </w:tabs>
        <w:ind w:left="5760" w:hanging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1" wp14:anchorId="4978D940">
                <wp:simplePos x="0" y="0"/>
                <wp:positionH relativeFrom="column">
                  <wp:posOffset>6381750</wp:posOffset>
                </wp:positionH>
                <wp:positionV relativeFrom="paragraph">
                  <wp:posOffset>86360</wp:posOffset>
                </wp:positionV>
                <wp:extent cx="286385" cy="200660"/>
                <wp:effectExtent l="0" t="0" r="76200" b="47625"/>
                <wp:wrapNone/>
                <wp:docPr id="36" name="Connecteur droit avec flèch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0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8" stroked="t" style="position:absolute;margin-left:502.5pt;margin-top:6.8pt;width:22.45pt;height:15.7pt" wp14:anchorId="4978D940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4132DE5C">
                <wp:simplePos x="0" y="0"/>
                <wp:positionH relativeFrom="column">
                  <wp:posOffset>6334125</wp:posOffset>
                </wp:positionH>
                <wp:positionV relativeFrom="paragraph">
                  <wp:posOffset>133985</wp:posOffset>
                </wp:positionV>
                <wp:extent cx="1270" cy="210185"/>
                <wp:effectExtent l="95250" t="0" r="57150" b="57150"/>
                <wp:wrapNone/>
                <wp:docPr id="37" name="Connecteur droit avec flèch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69" stroked="t" style="position:absolute;margin-left:498.75pt;margin-top:10.55pt;width:0pt;height:16.45pt" wp14:anchorId="4132DE5C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58E6A1E8">
                <wp:simplePos x="0" y="0"/>
                <wp:positionH relativeFrom="column">
                  <wp:posOffset>6009640</wp:posOffset>
                </wp:positionH>
                <wp:positionV relativeFrom="paragraph">
                  <wp:posOffset>83185</wp:posOffset>
                </wp:positionV>
                <wp:extent cx="248285" cy="124460"/>
                <wp:effectExtent l="38100" t="0" r="19050" b="66675"/>
                <wp:wrapNone/>
                <wp:docPr id="38" name="Connecteur droit avec flèch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80" cy="123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70" stroked="t" style="position:absolute;margin-left:473.2pt;margin-top:6.55pt;width:19.45pt;height:9.7pt;flip:x" wp14:anchorId="58E6A1E8" type="shapetype_32">
                <w10:wrap type="none"/>
                <v:fill o:detectmouseclick="t" on="false"/>
                <v:stroke color="#5b9bd5" weight="25560" endarrow="block" endarrowwidth="medium" endarrowlength="medium" joinstyle="miter" endcap="flat"/>
              </v:shape>
            </w:pict>
          </mc:Fallback>
        </mc:AlternateContent>
      </w:r>
    </w:p>
    <w:p>
      <w:pPr>
        <w:pStyle w:val="ListParagraph"/>
        <w:tabs>
          <w:tab w:val="left" w:pos="2410" w:leader="none"/>
        </w:tabs>
        <w:ind w:left="7200" w:hanging="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HU00…1ADN</w:t>
      </w:r>
      <w:r>
        <w:rPr>
          <w:sz w:val="28"/>
          <w:szCs w:val="28"/>
          <w:vertAlign w:val="subscript"/>
        </w:rPr>
        <w:t>1/3 ; 2/3 ; 3/3</w:t>
      </w:r>
    </w:p>
    <w:p>
      <w:pPr>
        <w:pStyle w:val="ListParagraph"/>
        <w:tabs>
          <w:tab w:val="left" w:pos="2410" w:leader="none"/>
        </w:tabs>
        <w:ind w:left="72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3"/>
        </w:numPr>
        <w:tabs>
          <w:tab w:val="left" w:pos="1230" w:leader="none"/>
        </w:tabs>
        <w:ind w:left="851" w:hanging="360"/>
        <w:rPr>
          <w:sz w:val="28"/>
          <w:szCs w:val="28"/>
        </w:rPr>
      </w:pPr>
      <w:r>
        <w:rPr>
          <w:b/>
          <w:sz w:val="28"/>
          <w:szCs w:val="28"/>
        </w:rPr>
        <w:t>Echantillon dérivé</w:t>
      </w:r>
      <w:r>
        <w:rPr>
          <w:sz w:val="28"/>
          <w:szCs w:val="28"/>
        </w:rPr>
        <w:t xml:space="preserve"> : </w:t>
      </w:r>
    </w:p>
    <w:p>
      <w:pPr>
        <w:pStyle w:val="ListParagraph"/>
        <w:numPr>
          <w:ilvl w:val="0"/>
          <w:numId w:val="2"/>
        </w:numPr>
        <w:tabs>
          <w:tab w:val="left" w:pos="1230" w:leader="none"/>
        </w:tabs>
        <w:ind w:left="1070" w:hanging="360"/>
        <w:rPr>
          <w:sz w:val="28"/>
          <w:szCs w:val="28"/>
        </w:rPr>
      </w:pPr>
      <w:r>
        <w:rPr>
          <w:sz w:val="28"/>
          <w:szCs w:val="28"/>
        </w:rPr>
        <w:t>Nature : liste déroulante (est fonction de la nature du prélèvement et du type de préparation effectuée).</w:t>
      </w:r>
    </w:p>
    <w:p>
      <w:pPr>
        <w:pStyle w:val="ListParagraph"/>
        <w:numPr>
          <w:ilvl w:val="0"/>
          <w:numId w:val="2"/>
        </w:numPr>
        <w:tabs>
          <w:tab w:val="left" w:pos="1230" w:leader="none"/>
        </w:tabs>
        <w:ind w:left="1070" w:hanging="360"/>
        <w:rPr>
          <w:sz w:val="28"/>
          <w:szCs w:val="28"/>
        </w:rPr>
      </w:pPr>
      <w:r>
        <w:rPr>
          <w:sz w:val="28"/>
          <w:szCs w:val="28"/>
        </w:rPr>
        <w:t>poids/ volume/concentration: est fonction de la nature de l’échantillon ; Peut s’exprimer en mg, ml, µl, µg/ml</w:t>
      </w:r>
    </w:p>
    <w:p>
      <w:pPr>
        <w:pStyle w:val="ListParagraph"/>
        <w:tabs>
          <w:tab w:val="left" w:pos="1230" w:leader="none"/>
        </w:tabs>
        <w:ind w:left="1070" w:hanging="0"/>
        <w:rPr>
          <w:sz w:val="28"/>
          <w:szCs w:val="28"/>
        </w:rPr>
      </w:pPr>
      <w:r>
        <w:rPr>
          <w:sz w:val="28"/>
          <w:szCs w:val="28"/>
        </w:rPr>
        <w:t xml:space="preserve">Ex : </w:t>
      </w:r>
    </w:p>
    <w:p>
      <w:pPr>
        <w:pStyle w:val="ListParagraph"/>
        <w:tabs>
          <w:tab w:val="left" w:pos="1230" w:leader="none"/>
        </w:tabs>
        <w:ind w:left="1440" w:hanging="0"/>
        <w:rPr>
          <w:sz w:val="28"/>
          <w:szCs w:val="28"/>
        </w:rPr>
      </w:pPr>
      <w:r>
        <w:rPr>
          <w:sz w:val="28"/>
          <w:szCs w:val="28"/>
        </w:rPr>
        <w:t>ADN, ARN, Protéine= concentration (µg/ml)</w:t>
      </w:r>
    </w:p>
    <w:p>
      <w:pPr>
        <w:pStyle w:val="ListParagraph"/>
        <w:tabs>
          <w:tab w:val="left" w:pos="1230" w:leader="none"/>
        </w:tabs>
        <w:ind w:left="144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Fluide= volume (ml)</w:t>
      </w:r>
    </w:p>
    <w:p>
      <w:pPr>
        <w:pStyle w:val="ListParagraph"/>
        <w:tabs>
          <w:tab w:val="left" w:pos="1230" w:leader="none"/>
        </w:tabs>
        <w:ind w:left="1440" w:hanging="0"/>
        <w:rPr>
          <w:sz w:val="28"/>
          <w:szCs w:val="28"/>
        </w:rPr>
      </w:pPr>
      <w:r>
        <w:rPr>
          <w:sz w:val="28"/>
          <w:szCs w:val="28"/>
        </w:rPr>
        <w:t>Tissus= mg</w:t>
      </w:r>
    </w:p>
    <w:p>
      <w:pPr>
        <w:pStyle w:val="ListParagraph"/>
        <w:tabs>
          <w:tab w:val="left" w:pos="1230" w:leader="none"/>
        </w:tabs>
        <w:ind w:left="1440" w:hanging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Protéines</w:t>
      </w:r>
    </w:p>
    <w:p>
      <w:pPr>
        <w:pStyle w:val="ListParagraph"/>
        <w:tabs>
          <w:tab w:val="left" w:pos="1230" w:leader="none"/>
        </w:tabs>
        <w:ind w:left="1440" w:hanging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Cellules …</w:t>
      </w:r>
    </w:p>
    <w:p>
      <w:pPr>
        <w:pStyle w:val="ListParagraph"/>
        <w:numPr>
          <w:ilvl w:val="0"/>
          <w:numId w:val="20"/>
        </w:numPr>
        <w:tabs>
          <w:tab w:val="left" w:pos="1230" w:leader="none"/>
        </w:tabs>
        <w:ind w:left="1276" w:hanging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Le logiciel doit générer automatiquement un </w:t>
      </w:r>
      <w:r>
        <w:rPr>
          <w:b/>
          <w:color w:val="FF0000"/>
          <w:sz w:val="28"/>
          <w:szCs w:val="28"/>
        </w:rPr>
        <w:t>sous</w:t>
      </w:r>
      <w:r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code</w:t>
      </w:r>
      <w:r>
        <w:rPr>
          <w:b/>
          <w:sz w:val="28"/>
          <w:szCs w:val="28"/>
        </w:rPr>
        <w:t xml:space="preserve"> pour chaque échantillon dérivé (ex : 1-plasma, 2-buffy-coat, 3-plaquette, 4 ADN)</w:t>
      </w:r>
    </w:p>
    <w:p>
      <w:pPr>
        <w:pStyle w:val="ListParagraph"/>
        <w:tabs>
          <w:tab w:val="left" w:pos="1230" w:leader="none"/>
        </w:tabs>
        <w:ind w:left="1276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3"/>
        </w:numPr>
        <w:tabs>
          <w:tab w:val="left" w:pos="1230" w:leader="none"/>
        </w:tabs>
        <w:ind w:left="851" w:hanging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Aliquotage</w:t>
      </w:r>
      <w:r>
        <w:rPr>
          <w:sz w:val="28"/>
          <w:szCs w:val="28"/>
        </w:rPr>
        <w:t xml:space="preserve"> : </w:t>
      </w:r>
    </w:p>
    <w:p>
      <w:pPr>
        <w:pStyle w:val="ListParagraph"/>
        <w:tabs>
          <w:tab w:val="left" w:pos="1230" w:leader="none"/>
        </w:tabs>
        <w:ind w:left="851" w:hanging="0"/>
        <w:jc w:val="both"/>
        <w:rPr>
          <w:sz w:val="28"/>
          <w:szCs w:val="28"/>
        </w:rPr>
      </w:pPr>
      <w:r>
        <w:rPr>
          <w:sz w:val="28"/>
          <w:szCs w:val="28"/>
        </w:rPr>
        <w:t>Le nombre d’aliquotes est fonction du volume des échantillons primaires ou des échantillons dérivés, et du volume des aliquotes souhaite. Le logiciel doit permettre de calculer le nombre d’aliquotes possibles.</w:t>
      </w:r>
    </w:p>
    <w:p>
      <w:pPr>
        <w:pStyle w:val="ListParagraph"/>
        <w:numPr>
          <w:ilvl w:val="0"/>
          <w:numId w:val="20"/>
        </w:numPr>
        <w:tabs>
          <w:tab w:val="left" w:pos="1230" w:leader="none"/>
        </w:tabs>
        <w:ind w:left="1276" w:hanging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Le logiciel doit générer automatiquement un </w:t>
      </w:r>
      <w:r>
        <w:rPr>
          <w:b/>
          <w:sz w:val="28"/>
          <w:szCs w:val="28"/>
          <w:highlight w:val="yellow"/>
        </w:rPr>
        <w:t>codeID</w:t>
      </w:r>
      <w:r>
        <w:rPr>
          <w:b/>
          <w:sz w:val="28"/>
          <w:szCs w:val="28"/>
        </w:rPr>
        <w:t xml:space="preserve"> de l’échantillon </w:t>
      </w:r>
      <w:r>
        <w:rPr>
          <w:b/>
          <w:color w:val="FF0000"/>
          <w:sz w:val="28"/>
          <w:szCs w:val="28"/>
        </w:rPr>
        <w:t xml:space="preserve">aliquote ?? </w:t>
      </w:r>
      <w:r>
        <w:rPr>
          <w:b/>
          <w:sz w:val="28"/>
          <w:szCs w:val="28"/>
        </w:rPr>
        <w:t>. Ce code comportera la nature de l’échantillon dérive et d’un préfixe: (ex : plasma</w:t>
      </w:r>
      <w:r>
        <w:rPr>
          <w:b/>
          <w:sz w:val="28"/>
          <w:szCs w:val="28"/>
          <w:vertAlign w:val="subscript"/>
        </w:rPr>
        <w:t>1/4</w:t>
      </w:r>
      <w:r>
        <w:rPr>
          <w:b/>
          <w:sz w:val="28"/>
          <w:szCs w:val="28"/>
        </w:rPr>
        <w:t>, ADN</w:t>
      </w:r>
      <w:r>
        <w:rPr>
          <w:b/>
          <w:sz w:val="28"/>
          <w:szCs w:val="28"/>
          <w:vertAlign w:val="subscript"/>
        </w:rPr>
        <w:t>1/4</w:t>
      </w:r>
      <w:r>
        <w:rPr>
          <w:b/>
          <w:sz w:val="28"/>
          <w:szCs w:val="28"/>
        </w:rPr>
        <w:t>, ADN</w:t>
      </w:r>
      <w:r>
        <w:rPr>
          <w:b/>
          <w:sz w:val="28"/>
          <w:szCs w:val="28"/>
          <w:vertAlign w:val="subscript"/>
        </w:rPr>
        <w:t xml:space="preserve">2/4, </w:t>
      </w:r>
      <w:r>
        <w:rPr>
          <w:b/>
          <w:sz w:val="28"/>
          <w:szCs w:val="28"/>
        </w:rPr>
        <w:t>ADN</w:t>
      </w:r>
      <w:r>
        <w:rPr>
          <w:b/>
          <w:sz w:val="28"/>
          <w:szCs w:val="28"/>
          <w:vertAlign w:val="subscript"/>
        </w:rPr>
        <w:t xml:space="preserve">3/4, </w:t>
      </w:r>
      <w:r>
        <w:rPr>
          <w:b/>
          <w:sz w:val="28"/>
          <w:szCs w:val="28"/>
        </w:rPr>
        <w:t>ADN</w:t>
      </w:r>
      <w:r>
        <w:rPr>
          <w:b/>
          <w:sz w:val="28"/>
          <w:szCs w:val="28"/>
          <w:vertAlign w:val="subscript"/>
        </w:rPr>
        <w:t>4/4</w:t>
      </w:r>
      <w:r>
        <w:rPr>
          <w:b/>
          <w:sz w:val="28"/>
          <w:szCs w:val="28"/>
        </w:rPr>
        <w:t>)</w:t>
      </w:r>
    </w:p>
    <w:p>
      <w:pPr>
        <w:pStyle w:val="ListParagraph"/>
        <w:tabs>
          <w:tab w:val="left" w:pos="1230" w:leader="none"/>
        </w:tabs>
        <w:ind w:left="127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3"/>
        </w:numPr>
        <w:tabs>
          <w:tab w:val="left" w:pos="1230" w:leader="none"/>
        </w:tabs>
        <w:ind w:left="851" w:hanging="360"/>
        <w:rPr>
          <w:sz w:val="28"/>
          <w:szCs w:val="28"/>
        </w:rPr>
      </w:pPr>
      <w:r>
        <w:rPr>
          <w:b/>
          <w:sz w:val="28"/>
          <w:szCs w:val="28"/>
        </w:rPr>
        <w:t>Conditionnement des aliquotes:</w:t>
      </w:r>
    </w:p>
    <w:p>
      <w:pPr>
        <w:pStyle w:val="ListParagraph"/>
        <w:tabs>
          <w:tab w:val="left" w:pos="1230" w:leader="none"/>
        </w:tabs>
        <w:ind w:left="851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Une fois le nombre et le volume des aliquotes ou </w:t>
      </w:r>
      <w:r>
        <w:rPr>
          <w:color w:val="FF0000"/>
          <w:sz w:val="28"/>
          <w:szCs w:val="28"/>
        </w:rPr>
        <w:t>des sous dérivés</w:t>
      </w:r>
      <w:r>
        <w:rPr>
          <w:sz w:val="28"/>
          <w:szCs w:val="28"/>
        </w:rPr>
        <w:t xml:space="preserve">  fixés, le logiciel doit permettre de choisir à partir d’une liste déroulante modifiable le type de tube souhaite. </w:t>
      </w:r>
    </w:p>
    <w:p>
      <w:pPr>
        <w:pStyle w:val="ListParagraph"/>
        <w:tabs>
          <w:tab w:val="left" w:pos="1230" w:leader="none"/>
        </w:tabs>
        <w:ind w:left="851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Liste déroulante modifiable: cryotube de 1ml, 2ml, 5ml… ; tubes de 2ml, 5ml  </w:t>
      </w:r>
    </w:p>
    <w:p>
      <w:pPr>
        <w:pStyle w:val="ListParagraph"/>
        <w:tabs>
          <w:tab w:val="left" w:pos="1230" w:leader="none"/>
        </w:tabs>
        <w:ind w:left="85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5"/>
        </w:numPr>
        <w:tabs>
          <w:tab w:val="left" w:pos="1230" w:leader="none"/>
        </w:tabs>
        <w:ind w:left="720" w:firstLine="20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IMPRIMER DES ETIQUETTES POUR CHAQUE TUBE</w:t>
      </w:r>
    </w:p>
    <w:p>
      <w:pPr>
        <w:pStyle w:val="Normal"/>
        <w:tabs>
          <w:tab w:val="left" w:pos="1230" w:leader="none"/>
        </w:tabs>
        <w:rPr>
          <w:sz w:val="28"/>
          <w:szCs w:val="28"/>
        </w:rPr>
      </w:pPr>
      <w:r>
        <w:rPr>
          <w:sz w:val="28"/>
          <w:szCs w:val="28"/>
        </w:rPr>
        <w:t>L’étiquette de l’échantillon prendra en compte les éléments en jaune des volets réception et préparation.</w:t>
      </w:r>
    </w:p>
    <w:p>
      <w:pPr>
        <w:pStyle w:val="Normal"/>
        <w:tabs>
          <w:tab w:val="left" w:pos="123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L’étiquette pourra se présenter comme suite :</w:t>
      </w:r>
    </w:p>
    <w:p>
      <w:pPr>
        <w:pStyle w:val="ListParagraph"/>
        <w:tabs>
          <w:tab w:val="left" w:pos="1230" w:leader="none"/>
        </w:tabs>
        <w:ind w:left="85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1230" w:leader="none"/>
        </w:tabs>
        <w:ind w:left="85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1230" w:leader="none"/>
        </w:tabs>
        <w:ind w:left="85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9" wp14:anchorId="1933CE14">
                <wp:simplePos x="0" y="0"/>
                <wp:positionH relativeFrom="column">
                  <wp:posOffset>2466975</wp:posOffset>
                </wp:positionH>
                <wp:positionV relativeFrom="paragraph">
                  <wp:posOffset>-335280</wp:posOffset>
                </wp:positionV>
                <wp:extent cx="1705610" cy="1524635"/>
                <wp:effectExtent l="0" t="0" r="28575" b="19050"/>
                <wp:wrapNone/>
                <wp:docPr id="39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60" cy="152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Code etude-code patient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HU000000001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Plasma1/5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IIIIIIIIIIIIIIIIIIIIIIIIIIIII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4" fillcolor="white" stroked="t" style="position:absolute;margin-left:194.25pt;margin-top:-26.4pt;width:134.2pt;height:119.95pt" wp14:anchorId="1933CE14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Contenudecadre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Code etude-code patient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HU000000001</w:t>
                      </w:r>
                    </w:p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Plasma1/5</w:t>
                      </w:r>
                      <w:r>
                        <w:rPr>
                          <w:color w:val="000000"/>
                          <w:sz w:val="32"/>
                        </w:rPr>
                        <w:t>IIIIIIIIIIIIIIIIIIIIIIIIIIIII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1230" w:leader="none"/>
        </w:tabs>
        <w:ind w:left="85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1230" w:leader="none"/>
        </w:tabs>
        <w:ind w:left="85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1230" w:leader="none"/>
        </w:tabs>
        <w:ind w:left="85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1230" w:leader="none"/>
        </w:tabs>
        <w:ind w:left="85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6"/>
        </w:numPr>
        <w:rPr>
          <w:b/>
          <w:b/>
          <w:sz w:val="28"/>
        </w:rPr>
      </w:pPr>
      <w:r>
        <w:rPr>
          <w:b/>
          <w:sz w:val="28"/>
        </w:rPr>
        <w:t>VOLET CONSERVATION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</w:t>
      </w:r>
      <w:ins w:id="39" w:author="HP USER" w:date="2016-06-09T08:35:00Z">
        <w:r>
          <w:rPr/>
          <w:t xml:space="preserve"> </w:t>
        </w:r>
      </w:ins>
      <w:r>
        <w:rPr/>
        <w:t>suivre</w:t>
      </w:r>
    </w:p>
    <w:sectPr>
      <w:footerReference w:type="default" r:id="rId12"/>
      <w:type w:val="nextPage"/>
      <w:pgSz w:w="12240" w:h="15840"/>
      <w:pgMar w:left="1170" w:right="720" w:header="0" w:top="1440" w:footer="72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Square wrapText="largest"/>
              <wp:docPr id="41" name="Cadr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depage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4.05pt;height:12.8pt;mso-wrap-distance-left:0pt;mso-wrap-distance-right:0pt;mso-wrap-distance-top:0pt;mso-wrap-distance-bottom:0pt;margin-top:0.05pt;mso-position-vertical-relative:text;margin-left:503.4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depage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4pt;height:6.4pt" o:bullet="t">
        <v:imagedata r:id="rId1" o:title=""/>
      </v:shape>
    </w:pict>
  </w:numPicBullet>
  <w:abstractNum w:abstractNumId="1">
    <w:lvl w:ilvl="0">
      <w:start w:val="1"/>
      <w:numFmt w:val="upperRoman"/>
      <w:lvlText w:val="%1-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8250" w:hanging="360"/>
      </w:pPr>
      <w:rPr>
        <w:rFonts w:ascii="Calibri" w:hAnsi="Calibri" w:cs="Calibri" w:hint="default"/>
        <w:sz w:val="28"/>
        <w:b/>
        <w:rFonts w:cs=""/>
      </w:rPr>
    </w:lvl>
    <w:lvl w:ilvl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9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1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11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2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140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-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lvl w:ilvl="0">
      <w:start w:val="1"/>
      <w:numFmt w:val="bullet"/>
      <w:lvlText w:val=""/>
      <w:lvlJc w:val="left"/>
      <w:pPr>
        <w:ind w:left="171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"/>
      <w:lvlJc w:val="left"/>
      <w:pPr>
        <w:ind w:left="171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171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ind w:left="175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15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ind w:left="171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"/>
      <w:lvlJc w:val="left"/>
      <w:pPr>
        <w:ind w:left="86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0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12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6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1437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"/>
      <w:lvlJc w:val="left"/>
      <w:pPr>
        <w:ind w:left="171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•"/>
      <w:lvlPicBulletId w:val="0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"/>
      <w:lvlJc w:val="left"/>
      <w:pPr>
        <w:ind w:left="644" w:hanging="360"/>
      </w:pPr>
      <w:rPr>
        <w:rFonts w:ascii="Symbol" w:hAnsi="Symbol" w:cs="Symbol" w:hint="default"/>
        <w:sz w:val="28"/>
        <w:b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upperRoman"/>
      <w:lvlText w:val="%1-"/>
      <w:lvlJc w:val="left"/>
      <w:pPr>
        <w:ind w:left="1080" w:hanging="72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-"/>
      <w:lvlJc w:val="left"/>
      <w:pPr>
        <w:ind w:left="720" w:hanging="360"/>
      </w:pPr>
      <w:rPr>
        <w:sz w:val="28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"/>
      <w:lvlJc w:val="left"/>
      <w:pPr>
        <w:ind w:left="14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"/>
      <w:lvlJc w:val="left"/>
      <w:pPr>
        <w:ind w:left="14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"/>
      <w:lvlJc w:val="left"/>
      <w:pPr>
        <w:ind w:left="2629" w:hanging="360"/>
      </w:pPr>
      <w:rPr>
        <w:rFonts w:ascii="Symbol" w:hAnsi="Symbol" w:cs="Symbol" w:hint="default"/>
        <w:sz w:val="28"/>
        <w:b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26509"/>
    <w:pPr>
      <w:keepNext w:val="true"/>
      <w:keepLines/>
      <w:spacing w:before="48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6509"/>
    <w:pPr>
      <w:keepNext w:val="true"/>
      <w:keepLines/>
      <w:spacing w:before="20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2329e"/>
    <w:rPr>
      <w:rFonts w:ascii="Segoe UI" w:hAnsi="Segoe UI" w:cs="Segoe UI"/>
      <w:sz w:val="18"/>
      <w:szCs w:val="18"/>
      <w:lang w:val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0573e"/>
    <w:rPr>
      <w:lang w:val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80573e"/>
    <w:rPr>
      <w:lang w:val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326509"/>
    <w:rPr>
      <w:rFonts w:ascii="Calibri Light" w:hAnsi="Calibri Light" w:eastAsia="ＭＳ ゴシック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val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326509"/>
    <w:rPr>
      <w:rFonts w:ascii="Calibri Light" w:hAnsi="Calibri Light" w:eastAsia="ＭＳ ゴシック" w:cs="" w:asciiTheme="majorHAnsi" w:cstheme="majorBidi" w:eastAsiaTheme="majorEastAsia" w:hAnsiTheme="majorHAnsi"/>
      <w:b/>
      <w:bCs/>
      <w:color w:val="5B9BD5" w:themeColor="accent1"/>
      <w:sz w:val="26"/>
      <w:szCs w:val="26"/>
      <w:lang w:val="fr-FR"/>
    </w:rPr>
  </w:style>
  <w:style w:type="character" w:styleId="Pagenumber">
    <w:name w:val="page number"/>
    <w:basedOn w:val="DefaultParagraphFont"/>
    <w:uiPriority w:val="99"/>
    <w:semiHidden/>
    <w:unhideWhenUsed/>
    <w:qFormat/>
    <w:rsid w:val="00e07273"/>
    <w:rPr/>
  </w:style>
  <w:style w:type="character" w:styleId="ListLabel1">
    <w:name w:val="ListLabel 1"/>
    <w:qFormat/>
    <w:rPr>
      <w:rFonts w:eastAsia="Calibri" w:cs="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/>
      <w:color w:val="auto"/>
      <w:sz w:val="2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b/>
      <w:sz w:val="28"/>
    </w:rPr>
  </w:style>
  <w:style w:type="character" w:styleId="ListLabel34">
    <w:name w:val="ListLabel 34"/>
    <w:qFormat/>
    <w:rPr>
      <w:b w:val="false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b/>
      <w:color w:val="auto"/>
      <w:sz w:val="28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b7153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91603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23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link w:val="En-tteCar"/>
    <w:uiPriority w:val="99"/>
    <w:unhideWhenUsed/>
    <w:rsid w:val="0080573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0573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3.xml"/><Relationship Id="rId3" Type="http://schemas.openxmlformats.org/officeDocument/2006/relationships/diagramLayout" Target="diagrams/layout13.xml"/><Relationship Id="rId4" Type="http://schemas.openxmlformats.org/officeDocument/2006/relationships/diagramQuickStyle" Target="diagrams/quickStyle13.xml"/><Relationship Id="rId5" Type="http://schemas.openxmlformats.org/officeDocument/2006/relationships/diagramColors" Target="diagrams/colors13.xml"/><Relationship Id="rId6" Type="http://schemas.microsoft.com/office/2007/relationships/diagramDrawing" Target="diagrams/drawing13.xml"/><Relationship Id="rId7" Type="http://schemas.openxmlformats.org/officeDocument/2006/relationships/diagramData" Target="diagrams/data14.xml"/><Relationship Id="rId8" Type="http://schemas.openxmlformats.org/officeDocument/2006/relationships/diagramLayout" Target="diagrams/layout14.xml"/><Relationship Id="rId9" Type="http://schemas.openxmlformats.org/officeDocument/2006/relationships/diagramQuickStyle" Target="diagrams/quickStyle14.xml"/><Relationship Id="rId10" Type="http://schemas.openxmlformats.org/officeDocument/2006/relationships/diagramColors" Target="diagrams/colors14.xml"/><Relationship Id="rId11" Type="http://schemas.microsoft.com/office/2007/relationships/diagramDrawing" Target="diagrams/drawing14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3.xml><?xml version="1.0" encoding="utf-8"?>
<dgm:dataModel xmlns:dgm="http://schemas.openxmlformats.org/drawingml/2006/diagram" xmlns:a="http://schemas.openxmlformats.org/drawingml/2006/main">
  <dgm:ptLst>
    <dgm:pt modelId="{57052FFD-5906-469F-80E5-220043A68AD2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09A67C-809E-470C-A3D8-D5504D4C6877}">
      <dgm:prSet phldrT="[Texte]" custT="1"/>
      <dgm:spPr/>
      <dgm:t>
        <a:bodyPr/>
        <a:lstStyle/>
        <a:p>
          <a:r>
            <a:rPr lang="en-US" sz="1050" b="1"/>
            <a:t>TYPE DE COLLECTION OU ETUDE</a:t>
          </a:r>
        </a:p>
      </dgm:t>
    </dgm:pt>
    <dgm:pt modelId="{630A17BC-C8F7-4023-8214-6E0669A624BD}" type="parTrans" cxnId="{41EDB5F4-D6E1-4F8E-8A48-156D9B37C538}">
      <dgm:prSet/>
      <dgm:spPr/>
      <dgm:t>
        <a:bodyPr/>
        <a:lstStyle/>
        <a:p>
          <a:endParaRPr lang="en-US" b="1"/>
        </a:p>
      </dgm:t>
    </dgm:pt>
    <dgm:pt modelId="{A5EFC79D-42D4-43FC-9FCC-83576C08B472}" type="sibTrans" cxnId="{41EDB5F4-D6E1-4F8E-8A48-156D9B37C538}">
      <dgm:prSet/>
      <dgm:spPr/>
      <dgm:t>
        <a:bodyPr/>
        <a:lstStyle/>
        <a:p>
          <a:endParaRPr lang="en-US" b="1"/>
        </a:p>
      </dgm:t>
    </dgm:pt>
    <dgm:pt modelId="{2620F961-EEB8-4AFB-A1A9-7FFD52864B87}">
      <dgm:prSet phldrT="[Texte]" custT="1"/>
      <dgm:spPr/>
      <dgm:t>
        <a:bodyPr/>
        <a:lstStyle/>
        <a:p>
          <a:r>
            <a:rPr lang="en-US" sz="1050" b="1"/>
            <a:t>SUJET OU PATIENT</a:t>
          </a:r>
        </a:p>
      </dgm:t>
    </dgm:pt>
    <dgm:pt modelId="{AD2E1E86-426B-4D6A-83A3-3282D704B32E}" type="parTrans" cxnId="{6212FA4A-1552-4A09-BB23-CF7B98865F0E}">
      <dgm:prSet/>
      <dgm:spPr/>
      <dgm:t>
        <a:bodyPr/>
        <a:lstStyle/>
        <a:p>
          <a:endParaRPr lang="en-US" b="1"/>
        </a:p>
      </dgm:t>
    </dgm:pt>
    <dgm:pt modelId="{E607F867-0C60-44E3-8944-88DF6DCE1181}" type="sibTrans" cxnId="{6212FA4A-1552-4A09-BB23-CF7B98865F0E}">
      <dgm:prSet/>
      <dgm:spPr/>
      <dgm:t>
        <a:bodyPr/>
        <a:lstStyle/>
        <a:p>
          <a:endParaRPr lang="en-US" b="1"/>
        </a:p>
      </dgm:t>
    </dgm:pt>
    <dgm:pt modelId="{FF65D695-9600-4BC0-A37F-C6577B281FD9}">
      <dgm:prSet phldrT="[Texte]" custT="1"/>
      <dgm:spPr/>
      <dgm:t>
        <a:bodyPr/>
        <a:lstStyle/>
        <a:p>
          <a:r>
            <a:rPr lang="en-US" sz="1050" b="1"/>
            <a:t>CONSERVATION</a:t>
          </a:r>
        </a:p>
      </dgm:t>
    </dgm:pt>
    <dgm:pt modelId="{DF6BB008-257B-495F-BA79-A19B2A22E909}" type="parTrans" cxnId="{54C6606E-A7F8-4868-9E41-5438DD26E213}">
      <dgm:prSet/>
      <dgm:spPr/>
      <dgm:t>
        <a:bodyPr/>
        <a:lstStyle/>
        <a:p>
          <a:endParaRPr lang="en-US" b="1"/>
        </a:p>
      </dgm:t>
    </dgm:pt>
    <dgm:pt modelId="{EC4C005A-C3B9-40E7-BB1C-0AE3E7AEAE63}" type="sibTrans" cxnId="{54C6606E-A7F8-4868-9E41-5438DD26E213}">
      <dgm:prSet/>
      <dgm:spPr/>
      <dgm:t>
        <a:bodyPr/>
        <a:lstStyle/>
        <a:p>
          <a:endParaRPr lang="en-US" b="1"/>
        </a:p>
      </dgm:t>
    </dgm:pt>
    <dgm:pt modelId="{EB96E2F2-5EAC-4AF2-A73D-53DD29C5ABCF}">
      <dgm:prSet phldrT="[Texte]" custT="1"/>
      <dgm:spPr/>
      <dgm:t>
        <a:bodyPr/>
        <a:lstStyle/>
        <a:p>
          <a:r>
            <a:rPr lang="en-US" sz="1050" b="1"/>
            <a:t>PRELEVEMENT</a:t>
          </a:r>
        </a:p>
      </dgm:t>
    </dgm:pt>
    <dgm:pt modelId="{C4843586-006F-4C0E-9290-2C3FD5C8CD01}" type="parTrans" cxnId="{713FC6D3-4F55-4125-A5C0-5E3137B559A5}">
      <dgm:prSet/>
      <dgm:spPr/>
      <dgm:t>
        <a:bodyPr/>
        <a:lstStyle/>
        <a:p>
          <a:endParaRPr lang="en-US" b="1"/>
        </a:p>
      </dgm:t>
    </dgm:pt>
    <dgm:pt modelId="{6E50F78A-CE44-4BE2-B98C-032DCA7299A9}" type="sibTrans" cxnId="{713FC6D3-4F55-4125-A5C0-5E3137B559A5}">
      <dgm:prSet/>
      <dgm:spPr/>
      <dgm:t>
        <a:bodyPr/>
        <a:lstStyle/>
        <a:p>
          <a:endParaRPr lang="en-US" b="1"/>
        </a:p>
      </dgm:t>
    </dgm:pt>
    <dgm:pt modelId="{143898C1-0EF4-43CD-B4F9-5EADBF96ACED}">
      <dgm:prSet phldrT="[Texte]" custT="1"/>
      <dgm:spPr/>
      <dgm:t>
        <a:bodyPr/>
        <a:lstStyle/>
        <a:p>
          <a:r>
            <a:rPr lang="en-US" sz="1050" b="1"/>
            <a:t>ECHANTILLON</a:t>
          </a:r>
        </a:p>
      </dgm:t>
    </dgm:pt>
    <dgm:pt modelId="{51486482-CAF3-4CD2-961E-DB3986CB546F}" type="parTrans" cxnId="{D3F012F3-1E95-45EE-B1BC-A0BFA39A264B}">
      <dgm:prSet/>
      <dgm:spPr/>
      <dgm:t>
        <a:bodyPr/>
        <a:lstStyle/>
        <a:p>
          <a:endParaRPr lang="en-US" b="1"/>
        </a:p>
      </dgm:t>
    </dgm:pt>
    <dgm:pt modelId="{1CE709F6-C55A-435A-AFB8-658C5D384D2B}" type="sibTrans" cxnId="{D3F012F3-1E95-45EE-B1BC-A0BFA39A264B}">
      <dgm:prSet/>
      <dgm:spPr/>
      <dgm:t>
        <a:bodyPr/>
        <a:lstStyle/>
        <a:p>
          <a:endParaRPr lang="en-US" b="1"/>
        </a:p>
      </dgm:t>
    </dgm:pt>
    <dgm:pt modelId="{8394A9E7-27B8-4CB5-8DB4-1D8845AB0029}">
      <dgm:prSet phldrT="[Texte]" custT="1"/>
      <dgm:spPr/>
      <dgm:t>
        <a:bodyPr/>
        <a:lstStyle/>
        <a:p>
          <a:r>
            <a:rPr lang="en-US" sz="1050" b="1"/>
            <a:t>DERIVES ET / OU ALIQUOTS</a:t>
          </a:r>
        </a:p>
      </dgm:t>
    </dgm:pt>
    <dgm:pt modelId="{99A10866-7A80-4727-8D38-100B1FE00386}" type="parTrans" cxnId="{73D61684-4A76-4ECB-8C45-F157AB54007A}">
      <dgm:prSet/>
      <dgm:spPr/>
      <dgm:t>
        <a:bodyPr/>
        <a:lstStyle/>
        <a:p>
          <a:endParaRPr lang="en-US" b="1"/>
        </a:p>
      </dgm:t>
    </dgm:pt>
    <dgm:pt modelId="{3662CDEF-3EA9-4C2D-9BD5-9B601AA5627C}" type="sibTrans" cxnId="{73D61684-4A76-4ECB-8C45-F157AB54007A}">
      <dgm:prSet/>
      <dgm:spPr/>
      <dgm:t>
        <a:bodyPr/>
        <a:lstStyle/>
        <a:p>
          <a:endParaRPr lang="en-US" b="1"/>
        </a:p>
      </dgm:t>
    </dgm:pt>
    <dgm:pt modelId="{AAA8129E-4CD9-4B2D-9808-E6D359A238EC}" type="pres">
      <dgm:prSet presAssocID="{57052FFD-5906-469F-80E5-220043A68AD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E8C1B45-7980-47BC-9DAC-CB411C507747}" type="pres">
      <dgm:prSet presAssocID="{7F09A67C-809E-470C-A3D8-D5504D4C6877}" presName="Name8" presStyleCnt="0"/>
      <dgm:spPr/>
    </dgm:pt>
    <dgm:pt modelId="{1174E6E2-8C3F-4843-BD46-AF32C5932200}" type="pres">
      <dgm:prSet presAssocID="{7F09A67C-809E-470C-A3D8-D5504D4C6877}" presName="level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922306-2B15-4EB9-A83E-228E5D0AD337}" type="pres">
      <dgm:prSet presAssocID="{7F09A67C-809E-470C-A3D8-D5504D4C687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45A00D-EF1B-4954-BA0E-C328D43F3294}" type="pres">
      <dgm:prSet presAssocID="{2620F961-EEB8-4AFB-A1A9-7FFD52864B87}" presName="Name8" presStyleCnt="0"/>
      <dgm:spPr/>
    </dgm:pt>
    <dgm:pt modelId="{A3AFA461-58C1-4487-B519-C88EBCFC1816}" type="pres">
      <dgm:prSet presAssocID="{2620F961-EEB8-4AFB-A1A9-7FFD52864B87}" presName="level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BD4B047-94F4-429A-A6D2-9FD9355D4E37}" type="pres">
      <dgm:prSet presAssocID="{2620F961-EEB8-4AFB-A1A9-7FFD52864B8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1B43B9A-C08C-487D-B8A1-3E82B4D0C9D9}" type="pres">
      <dgm:prSet presAssocID="{EB96E2F2-5EAC-4AF2-A73D-53DD29C5ABCF}" presName="Name8" presStyleCnt="0"/>
      <dgm:spPr/>
    </dgm:pt>
    <dgm:pt modelId="{9D5408AC-E459-4AF3-AD55-6CFF31C4983F}" type="pres">
      <dgm:prSet presAssocID="{EB96E2F2-5EAC-4AF2-A73D-53DD29C5ABCF}" presName="level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B4DF912-2AA8-4D2B-A99D-5A40B24C40E8}" type="pres">
      <dgm:prSet presAssocID="{EB96E2F2-5EAC-4AF2-A73D-53DD29C5ABC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89EA48-5936-496C-8E94-6B3360B6399D}" type="pres">
      <dgm:prSet presAssocID="{143898C1-0EF4-43CD-B4F9-5EADBF96ACED}" presName="Name8" presStyleCnt="0"/>
      <dgm:spPr/>
    </dgm:pt>
    <dgm:pt modelId="{CA1FAA54-B15D-4E9C-B1AF-E51ED427CF86}" type="pres">
      <dgm:prSet presAssocID="{143898C1-0EF4-43CD-B4F9-5EADBF96ACED}" presName="level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4871589-61C4-4501-97BA-D5BFC3F1FC7D}" type="pres">
      <dgm:prSet presAssocID="{143898C1-0EF4-43CD-B4F9-5EADBF96ACE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388DC05-E978-4EC4-BF03-AB0306B1E33E}" type="pres">
      <dgm:prSet presAssocID="{8394A9E7-27B8-4CB5-8DB4-1D8845AB0029}" presName="Name8" presStyleCnt="0"/>
      <dgm:spPr/>
    </dgm:pt>
    <dgm:pt modelId="{28A411F2-0C98-47D8-881D-B31926C76337}" type="pres">
      <dgm:prSet presAssocID="{8394A9E7-27B8-4CB5-8DB4-1D8845AB0029}" presName="level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7A22C1-96BD-467A-AE5E-A93E7A3FD7FA}" type="pres">
      <dgm:prSet presAssocID="{8394A9E7-27B8-4CB5-8DB4-1D8845AB002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BAFB40-CFEF-496B-AD8D-09FB78E012AD}" type="pres">
      <dgm:prSet presAssocID="{FF65D695-9600-4BC0-A37F-C6577B281FD9}" presName="Name8" presStyleCnt="0"/>
      <dgm:spPr/>
    </dgm:pt>
    <dgm:pt modelId="{169E8E76-8C55-4B60-B740-B4DE69075735}" type="pres">
      <dgm:prSet presAssocID="{FF65D695-9600-4BC0-A37F-C6577B281FD9}" presName="level" presStyleLbl="node1" presStyleIdx="5" presStyleCnt="6" custScaleX="15994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98B225-F770-4579-9086-EED6EFB48218}" type="pres">
      <dgm:prSet presAssocID="{FF65D695-9600-4BC0-A37F-C6577B281FD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205A54-BE4F-49A5-A450-A1B95D765833}" type="presOf" srcId="{57052FFD-5906-469F-80E5-220043A68AD2}" destId="{AAA8129E-4CD9-4B2D-9808-E6D359A238EC}" srcOrd="0" destOrd="0" presId="urn:microsoft.com/office/officeart/2005/8/layout/pyramid3"/>
    <dgm:cxn modelId="{BFF1359A-764A-4D3F-B182-07094EF9BB2E}" type="presOf" srcId="{FF65D695-9600-4BC0-A37F-C6577B281FD9}" destId="{E398B225-F770-4579-9086-EED6EFB48218}" srcOrd="1" destOrd="0" presId="urn:microsoft.com/office/officeart/2005/8/layout/pyramid3"/>
    <dgm:cxn modelId="{E8C99697-7652-44D6-A66F-D944C5F90829}" type="presOf" srcId="{FF65D695-9600-4BC0-A37F-C6577B281FD9}" destId="{169E8E76-8C55-4B60-B740-B4DE69075735}" srcOrd="0" destOrd="0" presId="urn:microsoft.com/office/officeart/2005/8/layout/pyramid3"/>
    <dgm:cxn modelId="{E804CD6B-6E26-49F6-BF61-893083AADBB1}" type="presOf" srcId="{7F09A67C-809E-470C-A3D8-D5504D4C6877}" destId="{1D922306-2B15-4EB9-A83E-228E5D0AD337}" srcOrd="1" destOrd="0" presId="urn:microsoft.com/office/officeart/2005/8/layout/pyramid3"/>
    <dgm:cxn modelId="{41EDB5F4-D6E1-4F8E-8A48-156D9B37C538}" srcId="{57052FFD-5906-469F-80E5-220043A68AD2}" destId="{7F09A67C-809E-470C-A3D8-D5504D4C6877}" srcOrd="0" destOrd="0" parTransId="{630A17BC-C8F7-4023-8214-6E0669A624BD}" sibTransId="{A5EFC79D-42D4-43FC-9FCC-83576C08B472}"/>
    <dgm:cxn modelId="{67BA588C-5CE2-44E8-9B26-0DC07C24A032}" type="presOf" srcId="{8394A9E7-27B8-4CB5-8DB4-1D8845AB0029}" destId="{28A411F2-0C98-47D8-881D-B31926C76337}" srcOrd="0" destOrd="0" presId="urn:microsoft.com/office/officeart/2005/8/layout/pyramid3"/>
    <dgm:cxn modelId="{FEC4B44D-1CF0-4741-BFA4-E47C0D6AA334}" type="presOf" srcId="{143898C1-0EF4-43CD-B4F9-5EADBF96ACED}" destId="{CA1FAA54-B15D-4E9C-B1AF-E51ED427CF86}" srcOrd="0" destOrd="0" presId="urn:microsoft.com/office/officeart/2005/8/layout/pyramid3"/>
    <dgm:cxn modelId="{136D8C39-906B-405B-9367-47C3FBD180A6}" type="presOf" srcId="{2620F961-EEB8-4AFB-A1A9-7FFD52864B87}" destId="{A3AFA461-58C1-4487-B519-C88EBCFC1816}" srcOrd="0" destOrd="0" presId="urn:microsoft.com/office/officeart/2005/8/layout/pyramid3"/>
    <dgm:cxn modelId="{9D6CAF76-85F0-4C69-9F8C-18A4641142C9}" type="presOf" srcId="{EB96E2F2-5EAC-4AF2-A73D-53DD29C5ABCF}" destId="{9D5408AC-E459-4AF3-AD55-6CFF31C4983F}" srcOrd="0" destOrd="0" presId="urn:microsoft.com/office/officeart/2005/8/layout/pyramid3"/>
    <dgm:cxn modelId="{6D4448A1-851E-4467-93CE-924A3AD4387B}" type="presOf" srcId="{EB96E2F2-5EAC-4AF2-A73D-53DD29C5ABCF}" destId="{5B4DF912-2AA8-4D2B-A99D-5A40B24C40E8}" srcOrd="1" destOrd="0" presId="urn:microsoft.com/office/officeart/2005/8/layout/pyramid3"/>
    <dgm:cxn modelId="{713FC6D3-4F55-4125-A5C0-5E3137B559A5}" srcId="{57052FFD-5906-469F-80E5-220043A68AD2}" destId="{EB96E2F2-5EAC-4AF2-A73D-53DD29C5ABCF}" srcOrd="2" destOrd="0" parTransId="{C4843586-006F-4C0E-9290-2C3FD5C8CD01}" sibTransId="{6E50F78A-CE44-4BE2-B98C-032DCA7299A9}"/>
    <dgm:cxn modelId="{6212FA4A-1552-4A09-BB23-CF7B98865F0E}" srcId="{57052FFD-5906-469F-80E5-220043A68AD2}" destId="{2620F961-EEB8-4AFB-A1A9-7FFD52864B87}" srcOrd="1" destOrd="0" parTransId="{AD2E1E86-426B-4D6A-83A3-3282D704B32E}" sibTransId="{E607F867-0C60-44E3-8944-88DF6DCE1181}"/>
    <dgm:cxn modelId="{73D61684-4A76-4ECB-8C45-F157AB54007A}" srcId="{57052FFD-5906-469F-80E5-220043A68AD2}" destId="{8394A9E7-27B8-4CB5-8DB4-1D8845AB0029}" srcOrd="4" destOrd="0" parTransId="{99A10866-7A80-4727-8D38-100B1FE00386}" sibTransId="{3662CDEF-3EA9-4C2D-9BD5-9B601AA5627C}"/>
    <dgm:cxn modelId="{3AB4539E-3BA8-4E84-B5FB-2699F2800F48}" type="presOf" srcId="{8394A9E7-27B8-4CB5-8DB4-1D8845AB0029}" destId="{4F7A22C1-96BD-467A-AE5E-A93E7A3FD7FA}" srcOrd="1" destOrd="0" presId="urn:microsoft.com/office/officeart/2005/8/layout/pyramid3"/>
    <dgm:cxn modelId="{0611ED90-6735-4F56-ADF1-610BAAF2B2B5}" type="presOf" srcId="{7F09A67C-809E-470C-A3D8-D5504D4C6877}" destId="{1174E6E2-8C3F-4843-BD46-AF32C5932200}" srcOrd="0" destOrd="0" presId="urn:microsoft.com/office/officeart/2005/8/layout/pyramid3"/>
    <dgm:cxn modelId="{81A4A1B0-12D1-4D64-933C-C2F83B5CBA8E}" type="presOf" srcId="{143898C1-0EF4-43CD-B4F9-5EADBF96ACED}" destId="{44871589-61C4-4501-97BA-D5BFC3F1FC7D}" srcOrd="1" destOrd="0" presId="urn:microsoft.com/office/officeart/2005/8/layout/pyramid3"/>
    <dgm:cxn modelId="{54C6606E-A7F8-4868-9E41-5438DD26E213}" srcId="{57052FFD-5906-469F-80E5-220043A68AD2}" destId="{FF65D695-9600-4BC0-A37F-C6577B281FD9}" srcOrd="5" destOrd="0" parTransId="{DF6BB008-257B-495F-BA79-A19B2A22E909}" sibTransId="{EC4C005A-C3B9-40E7-BB1C-0AE3E7AEAE63}"/>
    <dgm:cxn modelId="{D3F012F3-1E95-45EE-B1BC-A0BFA39A264B}" srcId="{57052FFD-5906-469F-80E5-220043A68AD2}" destId="{143898C1-0EF4-43CD-B4F9-5EADBF96ACED}" srcOrd="3" destOrd="0" parTransId="{51486482-CAF3-4CD2-961E-DB3986CB546F}" sibTransId="{1CE709F6-C55A-435A-AFB8-658C5D384D2B}"/>
    <dgm:cxn modelId="{E6F556D6-B572-47ED-8819-74C50F77B0DC}" type="presOf" srcId="{2620F961-EEB8-4AFB-A1A9-7FFD52864B87}" destId="{BBD4B047-94F4-429A-A6D2-9FD9355D4E37}" srcOrd="1" destOrd="0" presId="urn:microsoft.com/office/officeart/2005/8/layout/pyramid3"/>
    <dgm:cxn modelId="{310B1A94-6DE8-4853-888E-82E5608C7C4A}" type="presParOf" srcId="{AAA8129E-4CD9-4B2D-9808-E6D359A238EC}" destId="{BE8C1B45-7980-47BC-9DAC-CB411C507747}" srcOrd="0" destOrd="0" presId="urn:microsoft.com/office/officeart/2005/8/layout/pyramid3"/>
    <dgm:cxn modelId="{DD89C5BE-F13F-4F6D-AC5A-43402CC839C2}" type="presParOf" srcId="{BE8C1B45-7980-47BC-9DAC-CB411C507747}" destId="{1174E6E2-8C3F-4843-BD46-AF32C5932200}" srcOrd="0" destOrd="0" presId="urn:microsoft.com/office/officeart/2005/8/layout/pyramid3"/>
    <dgm:cxn modelId="{CC864E65-4FBE-4E96-A5EC-349A8EFF1024}" type="presParOf" srcId="{BE8C1B45-7980-47BC-9DAC-CB411C507747}" destId="{1D922306-2B15-4EB9-A83E-228E5D0AD337}" srcOrd="1" destOrd="0" presId="urn:microsoft.com/office/officeart/2005/8/layout/pyramid3"/>
    <dgm:cxn modelId="{871C707C-ED29-43FA-B0CB-ED046E4C3F42}" type="presParOf" srcId="{AAA8129E-4CD9-4B2D-9808-E6D359A238EC}" destId="{1D45A00D-EF1B-4954-BA0E-C328D43F3294}" srcOrd="1" destOrd="0" presId="urn:microsoft.com/office/officeart/2005/8/layout/pyramid3"/>
    <dgm:cxn modelId="{56FC729E-226F-4829-ADE9-1A13131F170D}" type="presParOf" srcId="{1D45A00D-EF1B-4954-BA0E-C328D43F3294}" destId="{A3AFA461-58C1-4487-B519-C88EBCFC1816}" srcOrd="0" destOrd="0" presId="urn:microsoft.com/office/officeart/2005/8/layout/pyramid3"/>
    <dgm:cxn modelId="{55B9C128-4868-4982-AC16-0DC261E8CEE2}" type="presParOf" srcId="{1D45A00D-EF1B-4954-BA0E-C328D43F3294}" destId="{BBD4B047-94F4-429A-A6D2-9FD9355D4E37}" srcOrd="1" destOrd="0" presId="urn:microsoft.com/office/officeart/2005/8/layout/pyramid3"/>
    <dgm:cxn modelId="{44296B15-1097-4F93-A160-70C4E21AB0CD}" type="presParOf" srcId="{AAA8129E-4CD9-4B2D-9808-E6D359A238EC}" destId="{B1B43B9A-C08C-487D-B8A1-3E82B4D0C9D9}" srcOrd="2" destOrd="0" presId="urn:microsoft.com/office/officeart/2005/8/layout/pyramid3"/>
    <dgm:cxn modelId="{698ADC33-741E-43F7-97FF-D7A6F0B07B64}" type="presParOf" srcId="{B1B43B9A-C08C-487D-B8A1-3E82B4D0C9D9}" destId="{9D5408AC-E459-4AF3-AD55-6CFF31C4983F}" srcOrd="0" destOrd="0" presId="urn:microsoft.com/office/officeart/2005/8/layout/pyramid3"/>
    <dgm:cxn modelId="{5D118F99-DBCA-402A-8385-5174220B8AAC}" type="presParOf" srcId="{B1B43B9A-C08C-487D-B8A1-3E82B4D0C9D9}" destId="{5B4DF912-2AA8-4D2B-A99D-5A40B24C40E8}" srcOrd="1" destOrd="0" presId="urn:microsoft.com/office/officeart/2005/8/layout/pyramid3"/>
    <dgm:cxn modelId="{845CF36C-EFC2-47DB-AC53-453346EFA716}" type="presParOf" srcId="{AAA8129E-4CD9-4B2D-9808-E6D359A238EC}" destId="{9189EA48-5936-496C-8E94-6B3360B6399D}" srcOrd="3" destOrd="0" presId="urn:microsoft.com/office/officeart/2005/8/layout/pyramid3"/>
    <dgm:cxn modelId="{0FD52F3F-47E4-498A-A850-6CF181666E56}" type="presParOf" srcId="{9189EA48-5936-496C-8E94-6B3360B6399D}" destId="{CA1FAA54-B15D-4E9C-B1AF-E51ED427CF86}" srcOrd="0" destOrd="0" presId="urn:microsoft.com/office/officeart/2005/8/layout/pyramid3"/>
    <dgm:cxn modelId="{8D6BDD30-5CEF-43D3-B931-119F54CB2AB5}" type="presParOf" srcId="{9189EA48-5936-496C-8E94-6B3360B6399D}" destId="{44871589-61C4-4501-97BA-D5BFC3F1FC7D}" srcOrd="1" destOrd="0" presId="urn:microsoft.com/office/officeart/2005/8/layout/pyramid3"/>
    <dgm:cxn modelId="{2880DA6E-162E-4535-8C9A-A9269E0B98AF}" type="presParOf" srcId="{AAA8129E-4CD9-4B2D-9808-E6D359A238EC}" destId="{E388DC05-E978-4EC4-BF03-AB0306B1E33E}" srcOrd="4" destOrd="0" presId="urn:microsoft.com/office/officeart/2005/8/layout/pyramid3"/>
    <dgm:cxn modelId="{582318BD-659B-405F-8C9D-236D9CF6AB23}" type="presParOf" srcId="{E388DC05-E978-4EC4-BF03-AB0306B1E33E}" destId="{28A411F2-0C98-47D8-881D-B31926C76337}" srcOrd="0" destOrd="0" presId="urn:microsoft.com/office/officeart/2005/8/layout/pyramid3"/>
    <dgm:cxn modelId="{FE28B476-7A8C-4D4D-BF75-0317A47935DC}" type="presParOf" srcId="{E388DC05-E978-4EC4-BF03-AB0306B1E33E}" destId="{4F7A22C1-96BD-467A-AE5E-A93E7A3FD7FA}" srcOrd="1" destOrd="0" presId="urn:microsoft.com/office/officeart/2005/8/layout/pyramid3"/>
    <dgm:cxn modelId="{096F9A51-E8C8-441B-9BDB-B039FF317C50}" type="presParOf" srcId="{AAA8129E-4CD9-4B2D-9808-E6D359A238EC}" destId="{9FBAFB40-CFEF-496B-AD8D-09FB78E012AD}" srcOrd="5" destOrd="0" presId="urn:microsoft.com/office/officeart/2005/8/layout/pyramid3"/>
    <dgm:cxn modelId="{D0001B4F-9005-4F13-A37D-7D0906F63F21}" type="presParOf" srcId="{9FBAFB40-CFEF-496B-AD8D-09FB78E012AD}" destId="{169E8E76-8C55-4B60-B740-B4DE69075735}" srcOrd="0" destOrd="0" presId="urn:microsoft.com/office/officeart/2005/8/layout/pyramid3"/>
    <dgm:cxn modelId="{86FF6B4B-56B3-4DB7-8CE3-64D4571D7870}" type="presParOf" srcId="{9FBAFB40-CFEF-496B-AD8D-09FB78E012AD}" destId="{E398B225-F770-4579-9086-EED6EFB48218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FA1F4C83-77EC-444F-BE24-A0AFC5BC9268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F77A60-680B-4BA3-9437-3D13CBC505CF}">
      <dgm:prSet phldrT="[Texte]"/>
      <dgm:spPr/>
      <dgm:t>
        <a:bodyPr/>
        <a:lstStyle/>
        <a:p>
          <a:r>
            <a:rPr lang="en-US"/>
            <a:t>PRELEVEMENT COLLECTE</a:t>
          </a:r>
        </a:p>
      </dgm:t>
    </dgm:pt>
    <dgm:pt modelId="{31C4A317-B840-44A1-B2B8-E2AF4428D724}" type="parTrans" cxnId="{DD638CB5-7BA4-4E05-BBC1-69609F7F938F}">
      <dgm:prSet/>
      <dgm:spPr/>
      <dgm:t>
        <a:bodyPr/>
        <a:lstStyle/>
        <a:p>
          <a:endParaRPr lang="en-US"/>
        </a:p>
      </dgm:t>
    </dgm:pt>
    <dgm:pt modelId="{CA77541B-E255-45AF-A448-6747C96699C4}" type="sibTrans" cxnId="{DD638CB5-7BA4-4E05-BBC1-69609F7F938F}">
      <dgm:prSet/>
      <dgm:spPr/>
      <dgm:t>
        <a:bodyPr/>
        <a:lstStyle/>
        <a:p>
          <a:endParaRPr lang="en-US"/>
        </a:p>
      </dgm:t>
    </dgm:pt>
    <dgm:pt modelId="{EA63DCED-7DE7-41A7-BAFD-94EBC5E421DC}">
      <dgm:prSet phldrT="[Texte]"/>
      <dgm:spPr/>
      <dgm:t>
        <a:bodyPr/>
        <a:lstStyle/>
        <a:p>
          <a:r>
            <a:rPr lang="en-US"/>
            <a:t>TRANSPORT</a:t>
          </a:r>
        </a:p>
      </dgm:t>
    </dgm:pt>
    <dgm:pt modelId="{E6CC1EF6-824D-4972-A535-43483026FC6E}" type="parTrans" cxnId="{673935BF-87E0-49BE-A5E4-EAA65AD3DAC1}">
      <dgm:prSet/>
      <dgm:spPr/>
      <dgm:t>
        <a:bodyPr/>
        <a:lstStyle/>
        <a:p>
          <a:endParaRPr lang="en-US"/>
        </a:p>
      </dgm:t>
    </dgm:pt>
    <dgm:pt modelId="{3D997C72-B0C7-4DD6-9A3A-37C8B310EF35}" type="sibTrans" cxnId="{673935BF-87E0-49BE-A5E4-EAA65AD3DAC1}">
      <dgm:prSet/>
      <dgm:spPr/>
      <dgm:t>
        <a:bodyPr/>
        <a:lstStyle/>
        <a:p>
          <a:endParaRPr lang="en-US"/>
        </a:p>
      </dgm:t>
    </dgm:pt>
    <dgm:pt modelId="{EAC7FD9C-F529-47CF-AE95-5B89561810EA}">
      <dgm:prSet phldrT="[Texte]"/>
      <dgm:spPr/>
      <dgm:t>
        <a:bodyPr/>
        <a:lstStyle/>
        <a:p>
          <a:r>
            <a:rPr lang="en-US"/>
            <a:t>RECEPTION AU CeReB</a:t>
          </a:r>
        </a:p>
      </dgm:t>
    </dgm:pt>
    <dgm:pt modelId="{4CD11243-1BA6-440F-8589-7F693DE8ED36}" type="parTrans" cxnId="{6EBAAE65-B697-4608-AD28-4C4BB502A19E}">
      <dgm:prSet/>
      <dgm:spPr/>
      <dgm:t>
        <a:bodyPr/>
        <a:lstStyle/>
        <a:p>
          <a:endParaRPr lang="en-US"/>
        </a:p>
      </dgm:t>
    </dgm:pt>
    <dgm:pt modelId="{3C75284C-A9CB-40F1-81A2-BBDB94C7B96C}" type="sibTrans" cxnId="{6EBAAE65-B697-4608-AD28-4C4BB502A19E}">
      <dgm:prSet/>
      <dgm:spPr/>
      <dgm:t>
        <a:bodyPr/>
        <a:lstStyle/>
        <a:p>
          <a:endParaRPr lang="en-US"/>
        </a:p>
      </dgm:t>
    </dgm:pt>
    <dgm:pt modelId="{B20ADB9E-9F5B-4781-8556-445B7C00983D}">
      <dgm:prSet phldrT="[Texte]"/>
      <dgm:spPr/>
      <dgm:t>
        <a:bodyPr/>
        <a:lstStyle/>
        <a:p>
          <a:r>
            <a:rPr lang="en-US"/>
            <a:t>PREPARATION DES ECHANTILLONS</a:t>
          </a:r>
        </a:p>
      </dgm:t>
    </dgm:pt>
    <dgm:pt modelId="{F756DE22-4AB1-4344-8340-AC972C6433C7}" type="parTrans" cxnId="{F3D789B5-04E3-4E25-B05C-AE4665E32BDE}">
      <dgm:prSet/>
      <dgm:spPr/>
      <dgm:t>
        <a:bodyPr/>
        <a:lstStyle/>
        <a:p>
          <a:endParaRPr lang="en-US"/>
        </a:p>
      </dgm:t>
    </dgm:pt>
    <dgm:pt modelId="{73AF053B-5789-4EC7-8587-6348351EB086}" type="sibTrans" cxnId="{F3D789B5-04E3-4E25-B05C-AE4665E32BDE}">
      <dgm:prSet/>
      <dgm:spPr/>
      <dgm:t>
        <a:bodyPr/>
        <a:lstStyle/>
        <a:p>
          <a:endParaRPr lang="en-US"/>
        </a:p>
      </dgm:t>
    </dgm:pt>
    <dgm:pt modelId="{345B64A9-C5DB-42F1-89F7-A0BF7A42D945}">
      <dgm:prSet phldrT="[Texte]"/>
      <dgm:spPr/>
      <dgm:t>
        <a:bodyPr/>
        <a:lstStyle/>
        <a:p>
          <a:r>
            <a:rPr lang="en-US"/>
            <a:t>STOCKAGE INTERMEDIAIRE </a:t>
          </a:r>
          <a:r>
            <a:rPr lang="en-US">
              <a:solidFill>
                <a:srgbClr val="FF0000"/>
              </a:solidFill>
            </a:rPr>
            <a:t>au cereb</a:t>
          </a:r>
        </a:p>
      </dgm:t>
    </dgm:pt>
    <dgm:pt modelId="{3DE22EFB-C4A3-4759-BA15-50717BF1E3D7}" type="parTrans" cxnId="{3EA59F92-1C8F-45B9-AC72-4290DF091B16}">
      <dgm:prSet/>
      <dgm:spPr/>
      <dgm:t>
        <a:bodyPr/>
        <a:lstStyle/>
        <a:p>
          <a:endParaRPr lang="en-US"/>
        </a:p>
      </dgm:t>
    </dgm:pt>
    <dgm:pt modelId="{F18FFD28-C76D-4F56-92B1-8DBAE87DB246}" type="sibTrans" cxnId="{3EA59F92-1C8F-45B9-AC72-4290DF091B16}">
      <dgm:prSet/>
      <dgm:spPr/>
      <dgm:t>
        <a:bodyPr/>
        <a:lstStyle/>
        <a:p>
          <a:endParaRPr lang="en-US"/>
        </a:p>
      </dgm:t>
    </dgm:pt>
    <dgm:pt modelId="{3ECFDF7B-6E89-4286-A653-E3017EB957F5}">
      <dgm:prSet phldrT="[Texte]"/>
      <dgm:spPr/>
      <dgm:t>
        <a:bodyPr/>
        <a:lstStyle/>
        <a:p>
          <a:r>
            <a:rPr lang="en-US"/>
            <a:t>TRANSPORT </a:t>
          </a:r>
          <a:r>
            <a:rPr lang="en-US">
              <a:solidFill>
                <a:srgbClr val="FF0000"/>
              </a:solidFill>
            </a:rPr>
            <a:t>vers ou </a:t>
          </a:r>
        </a:p>
      </dgm:t>
    </dgm:pt>
    <dgm:pt modelId="{9BC15F9D-25AD-4C3A-8DC5-4FAAF2697DC6}" type="parTrans" cxnId="{48AFA3D1-5948-4D5D-BA52-72F038B7B8D2}">
      <dgm:prSet/>
      <dgm:spPr/>
      <dgm:t>
        <a:bodyPr/>
        <a:lstStyle/>
        <a:p>
          <a:endParaRPr lang="en-US"/>
        </a:p>
      </dgm:t>
    </dgm:pt>
    <dgm:pt modelId="{7654DDC5-0F89-40FE-A11F-1D2E8128E04D}" type="sibTrans" cxnId="{48AFA3D1-5948-4D5D-BA52-72F038B7B8D2}">
      <dgm:prSet/>
      <dgm:spPr/>
      <dgm:t>
        <a:bodyPr/>
        <a:lstStyle/>
        <a:p>
          <a:endParaRPr lang="en-US"/>
        </a:p>
      </dgm:t>
    </dgm:pt>
    <dgm:pt modelId="{79E1C101-DEEF-41EA-AA79-8C010AC3D24B}">
      <dgm:prSet phldrT="[Texte]"/>
      <dgm:spPr/>
      <dgm:t>
        <a:bodyPr/>
        <a:lstStyle/>
        <a:p>
          <a:r>
            <a:rPr lang="en-US"/>
            <a:t>STOCKAGE</a:t>
          </a:r>
        </a:p>
      </dgm:t>
    </dgm:pt>
    <dgm:pt modelId="{8E478563-F22F-4ABF-980A-6424C407992D}" type="parTrans" cxnId="{3CEFA08C-BD5C-4E8A-826F-EEEB566743B7}">
      <dgm:prSet/>
      <dgm:spPr/>
      <dgm:t>
        <a:bodyPr/>
        <a:lstStyle/>
        <a:p>
          <a:endParaRPr lang="en-US"/>
        </a:p>
      </dgm:t>
    </dgm:pt>
    <dgm:pt modelId="{17F34613-8670-4ADA-9327-3E73385DC991}" type="sibTrans" cxnId="{3CEFA08C-BD5C-4E8A-826F-EEEB566743B7}">
      <dgm:prSet/>
      <dgm:spPr/>
      <dgm:t>
        <a:bodyPr/>
        <a:lstStyle/>
        <a:p>
          <a:endParaRPr lang="en-US"/>
        </a:p>
      </dgm:t>
    </dgm:pt>
    <dgm:pt modelId="{2ED6AA96-0279-4A7E-B02D-D42786343688}">
      <dgm:prSet phldrT="[Texte]"/>
      <dgm:spPr/>
      <dgm:t>
        <a:bodyPr/>
        <a:lstStyle/>
        <a:p>
          <a:r>
            <a:rPr lang="en-US"/>
            <a:t>MISE A DISPOSITION</a:t>
          </a:r>
        </a:p>
      </dgm:t>
    </dgm:pt>
    <dgm:pt modelId="{1D63704F-B50E-4492-A937-A829F0B926BF}" type="parTrans" cxnId="{D08DCC0E-A916-444E-8D95-D8B976C76FD4}">
      <dgm:prSet/>
      <dgm:spPr/>
      <dgm:t>
        <a:bodyPr/>
        <a:lstStyle/>
        <a:p>
          <a:endParaRPr lang="en-US"/>
        </a:p>
      </dgm:t>
    </dgm:pt>
    <dgm:pt modelId="{582269B3-500D-4C19-9AB2-460059C18397}" type="sibTrans" cxnId="{D08DCC0E-A916-444E-8D95-D8B976C76FD4}">
      <dgm:prSet/>
      <dgm:spPr/>
      <dgm:t>
        <a:bodyPr/>
        <a:lstStyle/>
        <a:p>
          <a:endParaRPr lang="en-US"/>
        </a:p>
      </dgm:t>
    </dgm:pt>
    <dgm:pt modelId="{7813DBFF-5D2D-40DA-B61F-6D64CB259A35}" type="pres">
      <dgm:prSet presAssocID="{FA1F4C83-77EC-444F-BE24-A0AFC5BC9268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AD58367-005B-403E-B5FF-BBA12B69A113}" type="pres">
      <dgm:prSet presAssocID="{ADF77A60-680B-4BA3-9437-3D13CBC505CF}" presName="comp" presStyleCnt="0"/>
      <dgm:spPr/>
    </dgm:pt>
    <dgm:pt modelId="{D54E225A-A5DE-46C2-8583-87C46B0020CE}" type="pres">
      <dgm:prSet presAssocID="{ADF77A60-680B-4BA3-9437-3D13CBC505CF}" presName="box" presStyleLbl="node1" presStyleIdx="0" presStyleCnt="8"/>
      <dgm:spPr/>
      <dgm:t>
        <a:bodyPr/>
        <a:lstStyle/>
        <a:p>
          <a:endParaRPr lang="en-US"/>
        </a:p>
      </dgm:t>
    </dgm:pt>
    <dgm:pt modelId="{6710B245-B0E7-4711-A4B8-EF71622FF2E9}" type="pres">
      <dgm:prSet presAssocID="{ADF77A60-680B-4BA3-9437-3D13CBC505CF}" presName="img" presStyleLbl="fgImgPlace1" presStyleIdx="0" presStyleCnt="8"/>
      <dgm:spPr/>
    </dgm:pt>
    <dgm:pt modelId="{69DBFCC2-763C-4948-A224-241EDA45030B}" type="pres">
      <dgm:prSet presAssocID="{ADF77A60-680B-4BA3-9437-3D13CBC505CF}" presName="text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C5F445-30C4-45BB-BDD2-6DD9E4159A58}" type="pres">
      <dgm:prSet presAssocID="{CA77541B-E255-45AF-A448-6747C96699C4}" presName="spacer" presStyleCnt="0"/>
      <dgm:spPr/>
    </dgm:pt>
    <dgm:pt modelId="{26FD861B-7790-4317-A138-4CE610D342AE}" type="pres">
      <dgm:prSet presAssocID="{EA63DCED-7DE7-41A7-BAFD-94EBC5E421DC}" presName="comp" presStyleCnt="0"/>
      <dgm:spPr/>
    </dgm:pt>
    <dgm:pt modelId="{00A53675-1F3F-4849-8C0F-E8C2DC023263}" type="pres">
      <dgm:prSet presAssocID="{EA63DCED-7DE7-41A7-BAFD-94EBC5E421DC}" presName="box" presStyleLbl="node1" presStyleIdx="1" presStyleCnt="8"/>
      <dgm:spPr/>
      <dgm:t>
        <a:bodyPr/>
        <a:lstStyle/>
        <a:p>
          <a:endParaRPr lang="en-US"/>
        </a:p>
      </dgm:t>
    </dgm:pt>
    <dgm:pt modelId="{CD39767A-2A1E-42CC-81D1-7EC54A081E18}" type="pres">
      <dgm:prSet presAssocID="{EA63DCED-7DE7-41A7-BAFD-94EBC5E421DC}" presName="img" presStyleLbl="fgImgPlace1" presStyleIdx="1" presStyleCnt="8"/>
      <dgm:spPr/>
    </dgm:pt>
    <dgm:pt modelId="{4C89DE51-3324-4854-9195-7E8036F1FC44}" type="pres">
      <dgm:prSet presAssocID="{EA63DCED-7DE7-41A7-BAFD-94EBC5E421DC}" presName="text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CCCBDC-DE35-4850-BF72-D3063AF1949E}" type="pres">
      <dgm:prSet presAssocID="{3D997C72-B0C7-4DD6-9A3A-37C8B310EF35}" presName="spacer" presStyleCnt="0"/>
      <dgm:spPr/>
    </dgm:pt>
    <dgm:pt modelId="{D09B58C4-499D-485B-9310-BFC949072012}" type="pres">
      <dgm:prSet presAssocID="{EAC7FD9C-F529-47CF-AE95-5B89561810EA}" presName="comp" presStyleCnt="0"/>
      <dgm:spPr/>
    </dgm:pt>
    <dgm:pt modelId="{1508EC79-D8FB-4657-AC94-F43799EE127F}" type="pres">
      <dgm:prSet presAssocID="{EAC7FD9C-F529-47CF-AE95-5B89561810EA}" presName="box" presStyleLbl="node1" presStyleIdx="2" presStyleCnt="8"/>
      <dgm:spPr/>
      <dgm:t>
        <a:bodyPr/>
        <a:lstStyle/>
        <a:p>
          <a:endParaRPr lang="en-US"/>
        </a:p>
      </dgm:t>
    </dgm:pt>
    <dgm:pt modelId="{FDE09BCF-D297-4684-8CF1-F8A178AE43CC}" type="pres">
      <dgm:prSet presAssocID="{EAC7FD9C-F529-47CF-AE95-5B89561810EA}" presName="img" presStyleLbl="fgImgPlace1" presStyleIdx="2" presStyleCnt="8"/>
      <dgm:spPr/>
    </dgm:pt>
    <dgm:pt modelId="{08232A14-B1C0-4D28-AF73-123A6FBEC77D}" type="pres">
      <dgm:prSet presAssocID="{EAC7FD9C-F529-47CF-AE95-5B89561810EA}" presName="text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F99CCF-153F-4314-B930-E15F93E23E69}" type="pres">
      <dgm:prSet presAssocID="{3C75284C-A9CB-40F1-81A2-BBDB94C7B96C}" presName="spacer" presStyleCnt="0"/>
      <dgm:spPr/>
    </dgm:pt>
    <dgm:pt modelId="{44956EC4-5CBD-4F77-A44E-6855FDD117AB}" type="pres">
      <dgm:prSet presAssocID="{B20ADB9E-9F5B-4781-8556-445B7C00983D}" presName="comp" presStyleCnt="0"/>
      <dgm:spPr/>
    </dgm:pt>
    <dgm:pt modelId="{42A32DBE-1184-408E-A534-4438110E9EA3}" type="pres">
      <dgm:prSet presAssocID="{B20ADB9E-9F5B-4781-8556-445B7C00983D}" presName="box" presStyleLbl="node1" presStyleIdx="3" presStyleCnt="8"/>
      <dgm:spPr/>
      <dgm:t>
        <a:bodyPr/>
        <a:lstStyle/>
        <a:p>
          <a:endParaRPr lang="en-US"/>
        </a:p>
      </dgm:t>
    </dgm:pt>
    <dgm:pt modelId="{CCA8484A-C92E-4FC2-9FA6-F0B1B4613121}" type="pres">
      <dgm:prSet presAssocID="{B20ADB9E-9F5B-4781-8556-445B7C00983D}" presName="img" presStyleLbl="fgImgPlace1" presStyleIdx="3" presStyleCnt="8"/>
      <dgm:spPr/>
    </dgm:pt>
    <dgm:pt modelId="{0FF4031F-994C-4463-9B70-5932A48F01E1}" type="pres">
      <dgm:prSet presAssocID="{B20ADB9E-9F5B-4781-8556-445B7C00983D}" presName="text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D451E8-917E-450C-BEA9-B74B663C2A80}" type="pres">
      <dgm:prSet presAssocID="{73AF053B-5789-4EC7-8587-6348351EB086}" presName="spacer" presStyleCnt="0"/>
      <dgm:spPr/>
    </dgm:pt>
    <dgm:pt modelId="{2E2443EF-F203-4206-BD06-E2C2B766B569}" type="pres">
      <dgm:prSet presAssocID="{345B64A9-C5DB-42F1-89F7-A0BF7A42D945}" presName="comp" presStyleCnt="0"/>
      <dgm:spPr/>
    </dgm:pt>
    <dgm:pt modelId="{58282495-A46F-4C97-BA95-21AD643C5E12}" type="pres">
      <dgm:prSet presAssocID="{345B64A9-C5DB-42F1-89F7-A0BF7A42D945}" presName="box" presStyleLbl="node1" presStyleIdx="4" presStyleCnt="8"/>
      <dgm:spPr/>
      <dgm:t>
        <a:bodyPr/>
        <a:lstStyle/>
        <a:p>
          <a:endParaRPr lang="fr-FR"/>
        </a:p>
      </dgm:t>
    </dgm:pt>
    <dgm:pt modelId="{E4CAC86A-18B3-4E62-9D77-6643DEE6E124}" type="pres">
      <dgm:prSet presAssocID="{345B64A9-C5DB-42F1-89F7-A0BF7A42D945}" presName="img" presStyleLbl="fgImgPlace1" presStyleIdx="4" presStyleCnt="8"/>
      <dgm:spPr/>
    </dgm:pt>
    <dgm:pt modelId="{80B43A82-BB0A-49AE-B1A8-3114E990E21F}" type="pres">
      <dgm:prSet presAssocID="{345B64A9-C5DB-42F1-89F7-A0BF7A42D945}" presName="text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7BA68A-DFC3-406A-A966-1BF1C732B318}" type="pres">
      <dgm:prSet presAssocID="{F18FFD28-C76D-4F56-92B1-8DBAE87DB246}" presName="spacer" presStyleCnt="0"/>
      <dgm:spPr/>
    </dgm:pt>
    <dgm:pt modelId="{E4643807-9868-43EB-9BEF-07E4F88D4A71}" type="pres">
      <dgm:prSet presAssocID="{3ECFDF7B-6E89-4286-A653-E3017EB957F5}" presName="comp" presStyleCnt="0"/>
      <dgm:spPr/>
    </dgm:pt>
    <dgm:pt modelId="{5DB5F50F-3189-4DB8-BDD2-26CE3BBBC2CA}" type="pres">
      <dgm:prSet presAssocID="{3ECFDF7B-6E89-4286-A653-E3017EB957F5}" presName="box" presStyleLbl="node1" presStyleIdx="5" presStyleCnt="8" custLinFactNeighborX="-69" custLinFactNeighborY="10339"/>
      <dgm:spPr/>
      <dgm:t>
        <a:bodyPr/>
        <a:lstStyle/>
        <a:p>
          <a:endParaRPr lang="fr-FR"/>
        </a:p>
      </dgm:t>
    </dgm:pt>
    <dgm:pt modelId="{A025B6CD-E787-41D1-BBBA-FFE7AFF332AC}" type="pres">
      <dgm:prSet presAssocID="{3ECFDF7B-6E89-4286-A653-E3017EB957F5}" presName="img" presStyleLbl="fgImgPlace1" presStyleIdx="5" presStyleCnt="8"/>
      <dgm:spPr/>
    </dgm:pt>
    <dgm:pt modelId="{AC5E55B9-CAA2-4A59-A2F7-CD8A2E10F5BB}" type="pres">
      <dgm:prSet presAssocID="{3ECFDF7B-6E89-4286-A653-E3017EB957F5}" presName="text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DED25B-155B-4512-8BB3-847F049772B7}" type="pres">
      <dgm:prSet presAssocID="{7654DDC5-0F89-40FE-A11F-1D2E8128E04D}" presName="spacer" presStyleCnt="0"/>
      <dgm:spPr/>
    </dgm:pt>
    <dgm:pt modelId="{EB0F5DC6-5018-4F55-94FD-0E5BA8A851B8}" type="pres">
      <dgm:prSet presAssocID="{79E1C101-DEEF-41EA-AA79-8C010AC3D24B}" presName="comp" presStyleCnt="0"/>
      <dgm:spPr/>
    </dgm:pt>
    <dgm:pt modelId="{BA826024-340F-42E1-849A-49400AAB5B49}" type="pres">
      <dgm:prSet presAssocID="{79E1C101-DEEF-41EA-AA79-8C010AC3D24B}" presName="box" presStyleLbl="node1" presStyleIdx="6" presStyleCnt="8"/>
      <dgm:spPr/>
      <dgm:t>
        <a:bodyPr/>
        <a:lstStyle/>
        <a:p>
          <a:endParaRPr lang="fr-FR"/>
        </a:p>
      </dgm:t>
    </dgm:pt>
    <dgm:pt modelId="{BCE0E2E3-2A73-43E7-9424-2151E08AE66C}" type="pres">
      <dgm:prSet presAssocID="{79E1C101-DEEF-41EA-AA79-8C010AC3D24B}" presName="img" presStyleLbl="fgImgPlace1" presStyleIdx="6" presStyleCnt="8"/>
      <dgm:spPr/>
    </dgm:pt>
    <dgm:pt modelId="{4399AA30-C2F0-4306-8F7E-786FF73BFDBA}" type="pres">
      <dgm:prSet presAssocID="{79E1C101-DEEF-41EA-AA79-8C010AC3D24B}" presName="text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B065DCD-2392-46FD-95B5-679F7ECE2885}" type="pres">
      <dgm:prSet presAssocID="{17F34613-8670-4ADA-9327-3E73385DC991}" presName="spacer" presStyleCnt="0"/>
      <dgm:spPr/>
    </dgm:pt>
    <dgm:pt modelId="{13DF428A-A658-4DFC-AA8B-9E1E6E7C1F0E}" type="pres">
      <dgm:prSet presAssocID="{2ED6AA96-0279-4A7E-B02D-D42786343688}" presName="comp" presStyleCnt="0"/>
      <dgm:spPr/>
    </dgm:pt>
    <dgm:pt modelId="{EB0A6E75-EA27-4DFC-B554-9E6E9C86E8C4}" type="pres">
      <dgm:prSet presAssocID="{2ED6AA96-0279-4A7E-B02D-D42786343688}" presName="box" presStyleLbl="node1" presStyleIdx="7" presStyleCnt="8"/>
      <dgm:spPr/>
      <dgm:t>
        <a:bodyPr/>
        <a:lstStyle/>
        <a:p>
          <a:endParaRPr lang="en-US"/>
        </a:p>
      </dgm:t>
    </dgm:pt>
    <dgm:pt modelId="{E7574A09-FDAC-4BAB-A4DC-D84CF26E1807}" type="pres">
      <dgm:prSet presAssocID="{2ED6AA96-0279-4A7E-B02D-D42786343688}" presName="img" presStyleLbl="fgImgPlace1" presStyleIdx="7" presStyleCnt="8"/>
      <dgm:spPr/>
    </dgm:pt>
    <dgm:pt modelId="{63C5607C-0DF7-421A-BC2E-FA03F0AEC285}" type="pres">
      <dgm:prSet presAssocID="{2ED6AA96-0279-4A7E-B02D-D42786343688}" presName="text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09B66B5-9827-4218-AEBA-40B3E5BDCE05}" type="presOf" srcId="{B20ADB9E-9F5B-4781-8556-445B7C00983D}" destId="{0FF4031F-994C-4463-9B70-5932A48F01E1}" srcOrd="1" destOrd="0" presId="urn:microsoft.com/office/officeart/2005/8/layout/vList4"/>
    <dgm:cxn modelId="{906CC859-8E0F-4891-A3E4-28614DEDDF41}" type="presOf" srcId="{ADF77A60-680B-4BA3-9437-3D13CBC505CF}" destId="{69DBFCC2-763C-4948-A224-241EDA45030B}" srcOrd="1" destOrd="0" presId="urn:microsoft.com/office/officeart/2005/8/layout/vList4"/>
    <dgm:cxn modelId="{1867638C-8090-42A2-80D3-4DFB1C796DC4}" type="presOf" srcId="{EAC7FD9C-F529-47CF-AE95-5B89561810EA}" destId="{08232A14-B1C0-4D28-AF73-123A6FBEC77D}" srcOrd="1" destOrd="0" presId="urn:microsoft.com/office/officeart/2005/8/layout/vList4"/>
    <dgm:cxn modelId="{905B6F0A-6581-4C17-8B65-CFDD76CDAAC6}" type="presOf" srcId="{ADF77A60-680B-4BA3-9437-3D13CBC505CF}" destId="{D54E225A-A5DE-46C2-8583-87C46B0020CE}" srcOrd="0" destOrd="0" presId="urn:microsoft.com/office/officeart/2005/8/layout/vList4"/>
    <dgm:cxn modelId="{18CB0DA8-2760-4511-BFD8-F922D0D46A83}" type="presOf" srcId="{79E1C101-DEEF-41EA-AA79-8C010AC3D24B}" destId="{BA826024-340F-42E1-849A-49400AAB5B49}" srcOrd="0" destOrd="0" presId="urn:microsoft.com/office/officeart/2005/8/layout/vList4"/>
    <dgm:cxn modelId="{44D43F37-F01E-4370-9622-5072F05A2576}" type="presOf" srcId="{345B64A9-C5DB-42F1-89F7-A0BF7A42D945}" destId="{58282495-A46F-4C97-BA95-21AD643C5E12}" srcOrd="0" destOrd="0" presId="urn:microsoft.com/office/officeart/2005/8/layout/vList4"/>
    <dgm:cxn modelId="{D08DCC0E-A916-444E-8D95-D8B976C76FD4}" srcId="{FA1F4C83-77EC-444F-BE24-A0AFC5BC9268}" destId="{2ED6AA96-0279-4A7E-B02D-D42786343688}" srcOrd="7" destOrd="0" parTransId="{1D63704F-B50E-4492-A937-A829F0B926BF}" sibTransId="{582269B3-500D-4C19-9AB2-460059C18397}"/>
    <dgm:cxn modelId="{00973434-1008-475C-A1D8-0247B439C00B}" type="presOf" srcId="{EA63DCED-7DE7-41A7-BAFD-94EBC5E421DC}" destId="{00A53675-1F3F-4849-8C0F-E8C2DC023263}" srcOrd="0" destOrd="0" presId="urn:microsoft.com/office/officeart/2005/8/layout/vList4"/>
    <dgm:cxn modelId="{123CAA6E-06F3-49F2-9339-0F9EA6803469}" type="presOf" srcId="{3ECFDF7B-6E89-4286-A653-E3017EB957F5}" destId="{5DB5F50F-3189-4DB8-BDD2-26CE3BBBC2CA}" srcOrd="0" destOrd="0" presId="urn:microsoft.com/office/officeart/2005/8/layout/vList4"/>
    <dgm:cxn modelId="{84186B34-5DF3-4800-8F01-E2A14BB4D940}" type="presOf" srcId="{FA1F4C83-77EC-444F-BE24-A0AFC5BC9268}" destId="{7813DBFF-5D2D-40DA-B61F-6D64CB259A35}" srcOrd="0" destOrd="0" presId="urn:microsoft.com/office/officeart/2005/8/layout/vList4"/>
    <dgm:cxn modelId="{3EA59F92-1C8F-45B9-AC72-4290DF091B16}" srcId="{FA1F4C83-77EC-444F-BE24-A0AFC5BC9268}" destId="{345B64A9-C5DB-42F1-89F7-A0BF7A42D945}" srcOrd="4" destOrd="0" parTransId="{3DE22EFB-C4A3-4759-BA15-50717BF1E3D7}" sibTransId="{F18FFD28-C76D-4F56-92B1-8DBAE87DB246}"/>
    <dgm:cxn modelId="{9EE854BE-8C68-4C33-8EE4-844D0C511292}" type="presOf" srcId="{2ED6AA96-0279-4A7E-B02D-D42786343688}" destId="{EB0A6E75-EA27-4DFC-B554-9E6E9C86E8C4}" srcOrd="0" destOrd="0" presId="urn:microsoft.com/office/officeart/2005/8/layout/vList4"/>
    <dgm:cxn modelId="{4B27F60D-B881-458C-A80F-19965E2D4881}" type="presOf" srcId="{345B64A9-C5DB-42F1-89F7-A0BF7A42D945}" destId="{80B43A82-BB0A-49AE-B1A8-3114E990E21F}" srcOrd="1" destOrd="0" presId="urn:microsoft.com/office/officeart/2005/8/layout/vList4"/>
    <dgm:cxn modelId="{48AFA3D1-5948-4D5D-BA52-72F038B7B8D2}" srcId="{FA1F4C83-77EC-444F-BE24-A0AFC5BC9268}" destId="{3ECFDF7B-6E89-4286-A653-E3017EB957F5}" srcOrd="5" destOrd="0" parTransId="{9BC15F9D-25AD-4C3A-8DC5-4FAAF2697DC6}" sibTransId="{7654DDC5-0F89-40FE-A11F-1D2E8128E04D}"/>
    <dgm:cxn modelId="{DD638CB5-7BA4-4E05-BBC1-69609F7F938F}" srcId="{FA1F4C83-77EC-444F-BE24-A0AFC5BC9268}" destId="{ADF77A60-680B-4BA3-9437-3D13CBC505CF}" srcOrd="0" destOrd="0" parTransId="{31C4A317-B840-44A1-B2B8-E2AF4428D724}" sibTransId="{CA77541B-E255-45AF-A448-6747C96699C4}"/>
    <dgm:cxn modelId="{673935BF-87E0-49BE-A5E4-EAA65AD3DAC1}" srcId="{FA1F4C83-77EC-444F-BE24-A0AFC5BC9268}" destId="{EA63DCED-7DE7-41A7-BAFD-94EBC5E421DC}" srcOrd="1" destOrd="0" parTransId="{E6CC1EF6-824D-4972-A535-43483026FC6E}" sibTransId="{3D997C72-B0C7-4DD6-9A3A-37C8B310EF35}"/>
    <dgm:cxn modelId="{255F9700-2B26-4A35-9F22-809A52B4D55E}" type="presOf" srcId="{EAC7FD9C-F529-47CF-AE95-5B89561810EA}" destId="{1508EC79-D8FB-4657-AC94-F43799EE127F}" srcOrd="0" destOrd="0" presId="urn:microsoft.com/office/officeart/2005/8/layout/vList4"/>
    <dgm:cxn modelId="{36F37963-0CFF-48B4-8C6E-8E761BE695D3}" type="presOf" srcId="{3ECFDF7B-6E89-4286-A653-E3017EB957F5}" destId="{AC5E55B9-CAA2-4A59-A2F7-CD8A2E10F5BB}" srcOrd="1" destOrd="0" presId="urn:microsoft.com/office/officeart/2005/8/layout/vList4"/>
    <dgm:cxn modelId="{03A8636B-0E76-4514-B44D-0776F2522CDC}" type="presOf" srcId="{79E1C101-DEEF-41EA-AA79-8C010AC3D24B}" destId="{4399AA30-C2F0-4306-8F7E-786FF73BFDBA}" srcOrd="1" destOrd="0" presId="urn:microsoft.com/office/officeart/2005/8/layout/vList4"/>
    <dgm:cxn modelId="{ECE04B36-40BF-47D1-8343-B13B7A7927D1}" type="presOf" srcId="{B20ADB9E-9F5B-4781-8556-445B7C00983D}" destId="{42A32DBE-1184-408E-A534-4438110E9EA3}" srcOrd="0" destOrd="0" presId="urn:microsoft.com/office/officeart/2005/8/layout/vList4"/>
    <dgm:cxn modelId="{6EBAAE65-B697-4608-AD28-4C4BB502A19E}" srcId="{FA1F4C83-77EC-444F-BE24-A0AFC5BC9268}" destId="{EAC7FD9C-F529-47CF-AE95-5B89561810EA}" srcOrd="2" destOrd="0" parTransId="{4CD11243-1BA6-440F-8589-7F693DE8ED36}" sibTransId="{3C75284C-A9CB-40F1-81A2-BBDB94C7B96C}"/>
    <dgm:cxn modelId="{F3D789B5-04E3-4E25-B05C-AE4665E32BDE}" srcId="{FA1F4C83-77EC-444F-BE24-A0AFC5BC9268}" destId="{B20ADB9E-9F5B-4781-8556-445B7C00983D}" srcOrd="3" destOrd="0" parTransId="{F756DE22-4AB1-4344-8340-AC972C6433C7}" sibTransId="{73AF053B-5789-4EC7-8587-6348351EB086}"/>
    <dgm:cxn modelId="{C46F94F4-0DE9-42F6-B958-423E832387C8}" type="presOf" srcId="{EA63DCED-7DE7-41A7-BAFD-94EBC5E421DC}" destId="{4C89DE51-3324-4854-9195-7E8036F1FC44}" srcOrd="1" destOrd="0" presId="urn:microsoft.com/office/officeart/2005/8/layout/vList4"/>
    <dgm:cxn modelId="{396612C7-99F2-400C-853D-087276013146}" type="presOf" srcId="{2ED6AA96-0279-4A7E-B02D-D42786343688}" destId="{63C5607C-0DF7-421A-BC2E-FA03F0AEC285}" srcOrd="1" destOrd="0" presId="urn:microsoft.com/office/officeart/2005/8/layout/vList4"/>
    <dgm:cxn modelId="{3CEFA08C-BD5C-4E8A-826F-EEEB566743B7}" srcId="{FA1F4C83-77EC-444F-BE24-A0AFC5BC9268}" destId="{79E1C101-DEEF-41EA-AA79-8C010AC3D24B}" srcOrd="6" destOrd="0" parTransId="{8E478563-F22F-4ABF-980A-6424C407992D}" sibTransId="{17F34613-8670-4ADA-9327-3E73385DC991}"/>
    <dgm:cxn modelId="{2E7EC9CE-9D25-472A-8571-8B6B4F7D1BE9}" type="presParOf" srcId="{7813DBFF-5D2D-40DA-B61F-6D64CB259A35}" destId="{EAD58367-005B-403E-B5FF-BBA12B69A113}" srcOrd="0" destOrd="0" presId="urn:microsoft.com/office/officeart/2005/8/layout/vList4"/>
    <dgm:cxn modelId="{209966F7-FC29-4A7E-B77C-C93F085A42E8}" type="presParOf" srcId="{EAD58367-005B-403E-B5FF-BBA12B69A113}" destId="{D54E225A-A5DE-46C2-8583-87C46B0020CE}" srcOrd="0" destOrd="0" presId="urn:microsoft.com/office/officeart/2005/8/layout/vList4"/>
    <dgm:cxn modelId="{5E63C3D8-5AB6-4EA3-9DC5-D36CB763DBF2}" type="presParOf" srcId="{EAD58367-005B-403E-B5FF-BBA12B69A113}" destId="{6710B245-B0E7-4711-A4B8-EF71622FF2E9}" srcOrd="1" destOrd="0" presId="urn:microsoft.com/office/officeart/2005/8/layout/vList4"/>
    <dgm:cxn modelId="{BB31F7CC-F1BB-41CD-9432-8DCDEC4BFE4A}" type="presParOf" srcId="{EAD58367-005B-403E-B5FF-BBA12B69A113}" destId="{69DBFCC2-763C-4948-A224-241EDA45030B}" srcOrd="2" destOrd="0" presId="urn:microsoft.com/office/officeart/2005/8/layout/vList4"/>
    <dgm:cxn modelId="{B31A919F-9E81-4F61-96C4-5CC8B66C89F5}" type="presParOf" srcId="{7813DBFF-5D2D-40DA-B61F-6D64CB259A35}" destId="{B8C5F445-30C4-45BB-BDD2-6DD9E4159A58}" srcOrd="1" destOrd="0" presId="urn:microsoft.com/office/officeart/2005/8/layout/vList4"/>
    <dgm:cxn modelId="{9666E9E3-9B67-4EEE-82A4-8C24A3F76554}" type="presParOf" srcId="{7813DBFF-5D2D-40DA-B61F-6D64CB259A35}" destId="{26FD861B-7790-4317-A138-4CE610D342AE}" srcOrd="2" destOrd="0" presId="urn:microsoft.com/office/officeart/2005/8/layout/vList4"/>
    <dgm:cxn modelId="{BE67EF90-EA94-4DA7-9D99-89617B431AFA}" type="presParOf" srcId="{26FD861B-7790-4317-A138-4CE610D342AE}" destId="{00A53675-1F3F-4849-8C0F-E8C2DC023263}" srcOrd="0" destOrd="0" presId="urn:microsoft.com/office/officeart/2005/8/layout/vList4"/>
    <dgm:cxn modelId="{0AF0DB8D-7E05-4E54-9D4C-9E580E4ACD26}" type="presParOf" srcId="{26FD861B-7790-4317-A138-4CE610D342AE}" destId="{CD39767A-2A1E-42CC-81D1-7EC54A081E18}" srcOrd="1" destOrd="0" presId="urn:microsoft.com/office/officeart/2005/8/layout/vList4"/>
    <dgm:cxn modelId="{9B363B44-0E35-47ED-8CAF-E26702C79CCE}" type="presParOf" srcId="{26FD861B-7790-4317-A138-4CE610D342AE}" destId="{4C89DE51-3324-4854-9195-7E8036F1FC44}" srcOrd="2" destOrd="0" presId="urn:microsoft.com/office/officeart/2005/8/layout/vList4"/>
    <dgm:cxn modelId="{73FED7BD-0674-4510-B332-E1A38CE9EFD2}" type="presParOf" srcId="{7813DBFF-5D2D-40DA-B61F-6D64CB259A35}" destId="{F9CCCBDC-DE35-4850-BF72-D3063AF1949E}" srcOrd="3" destOrd="0" presId="urn:microsoft.com/office/officeart/2005/8/layout/vList4"/>
    <dgm:cxn modelId="{C1053885-C18C-4CCB-B787-CD1FAFBD8F9F}" type="presParOf" srcId="{7813DBFF-5D2D-40DA-B61F-6D64CB259A35}" destId="{D09B58C4-499D-485B-9310-BFC949072012}" srcOrd="4" destOrd="0" presId="urn:microsoft.com/office/officeart/2005/8/layout/vList4"/>
    <dgm:cxn modelId="{0C03CBBC-B00D-41A0-AC16-B6914FE44C55}" type="presParOf" srcId="{D09B58C4-499D-485B-9310-BFC949072012}" destId="{1508EC79-D8FB-4657-AC94-F43799EE127F}" srcOrd="0" destOrd="0" presId="urn:microsoft.com/office/officeart/2005/8/layout/vList4"/>
    <dgm:cxn modelId="{949AEE10-2405-4C67-A9E5-2ECC1178CD0B}" type="presParOf" srcId="{D09B58C4-499D-485B-9310-BFC949072012}" destId="{FDE09BCF-D297-4684-8CF1-F8A178AE43CC}" srcOrd="1" destOrd="0" presId="urn:microsoft.com/office/officeart/2005/8/layout/vList4"/>
    <dgm:cxn modelId="{63DA0501-95E7-4736-ADA4-5ADC680A362B}" type="presParOf" srcId="{D09B58C4-499D-485B-9310-BFC949072012}" destId="{08232A14-B1C0-4D28-AF73-123A6FBEC77D}" srcOrd="2" destOrd="0" presId="urn:microsoft.com/office/officeart/2005/8/layout/vList4"/>
    <dgm:cxn modelId="{4946A2CA-F812-4D47-BEFD-6058DE50E4B2}" type="presParOf" srcId="{7813DBFF-5D2D-40DA-B61F-6D64CB259A35}" destId="{2EF99CCF-153F-4314-B930-E15F93E23E69}" srcOrd="5" destOrd="0" presId="urn:microsoft.com/office/officeart/2005/8/layout/vList4"/>
    <dgm:cxn modelId="{0E929071-563F-478F-8FE6-0B1309D129A9}" type="presParOf" srcId="{7813DBFF-5D2D-40DA-B61F-6D64CB259A35}" destId="{44956EC4-5CBD-4F77-A44E-6855FDD117AB}" srcOrd="6" destOrd="0" presId="urn:microsoft.com/office/officeart/2005/8/layout/vList4"/>
    <dgm:cxn modelId="{750D881F-B094-4BD7-8636-BCEA76A0A937}" type="presParOf" srcId="{44956EC4-5CBD-4F77-A44E-6855FDD117AB}" destId="{42A32DBE-1184-408E-A534-4438110E9EA3}" srcOrd="0" destOrd="0" presId="urn:microsoft.com/office/officeart/2005/8/layout/vList4"/>
    <dgm:cxn modelId="{8B75DAAD-3069-4260-8F16-5CCEECC7B855}" type="presParOf" srcId="{44956EC4-5CBD-4F77-A44E-6855FDD117AB}" destId="{CCA8484A-C92E-4FC2-9FA6-F0B1B4613121}" srcOrd="1" destOrd="0" presId="urn:microsoft.com/office/officeart/2005/8/layout/vList4"/>
    <dgm:cxn modelId="{61C82081-7EAA-42E7-8BEF-A75EE3848F1E}" type="presParOf" srcId="{44956EC4-5CBD-4F77-A44E-6855FDD117AB}" destId="{0FF4031F-994C-4463-9B70-5932A48F01E1}" srcOrd="2" destOrd="0" presId="urn:microsoft.com/office/officeart/2005/8/layout/vList4"/>
    <dgm:cxn modelId="{3B694091-F259-4289-A42E-FD46B958C9E8}" type="presParOf" srcId="{7813DBFF-5D2D-40DA-B61F-6D64CB259A35}" destId="{42D451E8-917E-450C-BEA9-B74B663C2A80}" srcOrd="7" destOrd="0" presId="urn:microsoft.com/office/officeart/2005/8/layout/vList4"/>
    <dgm:cxn modelId="{B6330BCC-91CC-43AE-8524-AFEC3850BB04}" type="presParOf" srcId="{7813DBFF-5D2D-40DA-B61F-6D64CB259A35}" destId="{2E2443EF-F203-4206-BD06-E2C2B766B569}" srcOrd="8" destOrd="0" presId="urn:microsoft.com/office/officeart/2005/8/layout/vList4"/>
    <dgm:cxn modelId="{886B2C74-7D34-4E87-BEDE-BE0EFA044E9F}" type="presParOf" srcId="{2E2443EF-F203-4206-BD06-E2C2B766B569}" destId="{58282495-A46F-4C97-BA95-21AD643C5E12}" srcOrd="0" destOrd="0" presId="urn:microsoft.com/office/officeart/2005/8/layout/vList4"/>
    <dgm:cxn modelId="{2490CCC8-D4CF-42D9-964A-3FE06B723230}" type="presParOf" srcId="{2E2443EF-F203-4206-BD06-E2C2B766B569}" destId="{E4CAC86A-18B3-4E62-9D77-6643DEE6E124}" srcOrd="1" destOrd="0" presId="urn:microsoft.com/office/officeart/2005/8/layout/vList4"/>
    <dgm:cxn modelId="{C50AD8A7-8FD3-41A2-A0EC-D2BDED2AB313}" type="presParOf" srcId="{2E2443EF-F203-4206-BD06-E2C2B766B569}" destId="{80B43A82-BB0A-49AE-B1A8-3114E990E21F}" srcOrd="2" destOrd="0" presId="urn:microsoft.com/office/officeart/2005/8/layout/vList4"/>
    <dgm:cxn modelId="{10B4625E-3A4E-4926-A857-1D2A69B66F70}" type="presParOf" srcId="{7813DBFF-5D2D-40DA-B61F-6D64CB259A35}" destId="{A57BA68A-DFC3-406A-A966-1BF1C732B318}" srcOrd="9" destOrd="0" presId="urn:microsoft.com/office/officeart/2005/8/layout/vList4"/>
    <dgm:cxn modelId="{6194E8B5-6E55-4117-B916-43F03E43B285}" type="presParOf" srcId="{7813DBFF-5D2D-40DA-B61F-6D64CB259A35}" destId="{E4643807-9868-43EB-9BEF-07E4F88D4A71}" srcOrd="10" destOrd="0" presId="urn:microsoft.com/office/officeart/2005/8/layout/vList4"/>
    <dgm:cxn modelId="{FC635996-8A58-45BD-BEB9-B46D55D8765D}" type="presParOf" srcId="{E4643807-9868-43EB-9BEF-07E4F88D4A71}" destId="{5DB5F50F-3189-4DB8-BDD2-26CE3BBBC2CA}" srcOrd="0" destOrd="0" presId="urn:microsoft.com/office/officeart/2005/8/layout/vList4"/>
    <dgm:cxn modelId="{4DCCE006-4520-45C1-A87A-D43CDB83D56E}" type="presParOf" srcId="{E4643807-9868-43EB-9BEF-07E4F88D4A71}" destId="{A025B6CD-E787-41D1-BBBA-FFE7AFF332AC}" srcOrd="1" destOrd="0" presId="urn:microsoft.com/office/officeart/2005/8/layout/vList4"/>
    <dgm:cxn modelId="{2BEC0A84-6EC6-4765-9FF9-F409A6EE07A4}" type="presParOf" srcId="{E4643807-9868-43EB-9BEF-07E4F88D4A71}" destId="{AC5E55B9-CAA2-4A59-A2F7-CD8A2E10F5BB}" srcOrd="2" destOrd="0" presId="urn:microsoft.com/office/officeart/2005/8/layout/vList4"/>
    <dgm:cxn modelId="{9CD3AC61-AE96-4E80-9DE2-C7B1BB379B2A}" type="presParOf" srcId="{7813DBFF-5D2D-40DA-B61F-6D64CB259A35}" destId="{F2DED25B-155B-4512-8BB3-847F049772B7}" srcOrd="11" destOrd="0" presId="urn:microsoft.com/office/officeart/2005/8/layout/vList4"/>
    <dgm:cxn modelId="{13D93B09-6365-4339-B2B7-ABFB9A2111F2}" type="presParOf" srcId="{7813DBFF-5D2D-40DA-B61F-6D64CB259A35}" destId="{EB0F5DC6-5018-4F55-94FD-0E5BA8A851B8}" srcOrd="12" destOrd="0" presId="urn:microsoft.com/office/officeart/2005/8/layout/vList4"/>
    <dgm:cxn modelId="{DAFFFE40-5965-4770-9524-E4F5D07A7135}" type="presParOf" srcId="{EB0F5DC6-5018-4F55-94FD-0E5BA8A851B8}" destId="{BA826024-340F-42E1-849A-49400AAB5B49}" srcOrd="0" destOrd="0" presId="urn:microsoft.com/office/officeart/2005/8/layout/vList4"/>
    <dgm:cxn modelId="{95A67C89-2224-4994-9F4E-C9FBE63683C7}" type="presParOf" srcId="{EB0F5DC6-5018-4F55-94FD-0E5BA8A851B8}" destId="{BCE0E2E3-2A73-43E7-9424-2151E08AE66C}" srcOrd="1" destOrd="0" presId="urn:microsoft.com/office/officeart/2005/8/layout/vList4"/>
    <dgm:cxn modelId="{C0E60BE7-EEAF-4C35-9DA3-BD3CBD9983D9}" type="presParOf" srcId="{EB0F5DC6-5018-4F55-94FD-0E5BA8A851B8}" destId="{4399AA30-C2F0-4306-8F7E-786FF73BFDBA}" srcOrd="2" destOrd="0" presId="urn:microsoft.com/office/officeart/2005/8/layout/vList4"/>
    <dgm:cxn modelId="{24FD2DF6-2A7A-4D38-A324-5ED135894314}" type="presParOf" srcId="{7813DBFF-5D2D-40DA-B61F-6D64CB259A35}" destId="{1B065DCD-2392-46FD-95B5-679F7ECE2885}" srcOrd="13" destOrd="0" presId="urn:microsoft.com/office/officeart/2005/8/layout/vList4"/>
    <dgm:cxn modelId="{E56DDD4D-1983-478A-BE94-FAB3B86A4049}" type="presParOf" srcId="{7813DBFF-5D2D-40DA-B61F-6D64CB259A35}" destId="{13DF428A-A658-4DFC-AA8B-9E1E6E7C1F0E}" srcOrd="14" destOrd="0" presId="urn:microsoft.com/office/officeart/2005/8/layout/vList4"/>
    <dgm:cxn modelId="{2628B55B-5F72-4B6B-8B51-57C1B0F9A59A}" type="presParOf" srcId="{13DF428A-A658-4DFC-AA8B-9E1E6E7C1F0E}" destId="{EB0A6E75-EA27-4DFC-B554-9E6E9C86E8C4}" srcOrd="0" destOrd="0" presId="urn:microsoft.com/office/officeart/2005/8/layout/vList4"/>
    <dgm:cxn modelId="{C38C2940-9213-4001-B6B0-2EC95B580EB8}" type="presParOf" srcId="{13DF428A-A658-4DFC-AA8B-9E1E6E7C1F0E}" destId="{E7574A09-FDAC-4BAB-A4DC-D84CF26E1807}" srcOrd="1" destOrd="0" presId="urn:microsoft.com/office/officeart/2005/8/layout/vList4"/>
    <dgm:cxn modelId="{DA593330-F857-4FF5-8FDF-32A83944DB36}" type="presParOf" srcId="{13DF428A-A658-4DFC-AA8B-9E1E6E7C1F0E}" destId="{63C5607C-0DF7-421A-BC2E-FA03F0AEC285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74E6E2-8C3F-4843-BD46-AF32C5932200}">
      <dsp:nvSpPr>
        <dsp:cNvPr id="0" name=""/>
        <dsp:cNvSpPr/>
      </dsp:nvSpPr>
      <dsp:spPr>
        <a:xfrm rot="10800000">
          <a:off x="0" y="0"/>
          <a:ext cx="6019799" cy="533400"/>
        </a:xfrm>
        <a:prstGeom prst="trapezoid">
          <a:avLst>
            <a:gd name="adj" fmla="val 940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TYPE DE COLLECTION OU ETUDE</a:t>
          </a:r>
        </a:p>
      </dsp:txBody>
      <dsp:txXfrm rot="-10800000">
        <a:off x="1053464" y="0"/>
        <a:ext cx="3912870" cy="533400"/>
      </dsp:txXfrm>
    </dsp:sp>
    <dsp:sp modelId="{A3AFA461-58C1-4487-B519-C88EBCFC1816}">
      <dsp:nvSpPr>
        <dsp:cNvPr id="0" name=""/>
        <dsp:cNvSpPr/>
      </dsp:nvSpPr>
      <dsp:spPr>
        <a:xfrm rot="10800000">
          <a:off x="501650" y="533400"/>
          <a:ext cx="5016499" cy="533400"/>
        </a:xfrm>
        <a:prstGeom prst="trapezoid">
          <a:avLst>
            <a:gd name="adj" fmla="val 940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SUJET OU PATIENT</a:t>
          </a:r>
        </a:p>
      </dsp:txBody>
      <dsp:txXfrm rot="-10800000">
        <a:off x="1379537" y="533400"/>
        <a:ext cx="3260725" cy="533400"/>
      </dsp:txXfrm>
    </dsp:sp>
    <dsp:sp modelId="{9D5408AC-E459-4AF3-AD55-6CFF31C4983F}">
      <dsp:nvSpPr>
        <dsp:cNvPr id="0" name=""/>
        <dsp:cNvSpPr/>
      </dsp:nvSpPr>
      <dsp:spPr>
        <a:xfrm rot="10800000">
          <a:off x="1003300" y="1066800"/>
          <a:ext cx="4013200" cy="533400"/>
        </a:xfrm>
        <a:prstGeom prst="trapezoid">
          <a:avLst>
            <a:gd name="adj" fmla="val 940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PRELEVEMENT</a:t>
          </a:r>
        </a:p>
      </dsp:txBody>
      <dsp:txXfrm rot="-10800000">
        <a:off x="1705609" y="1066800"/>
        <a:ext cx="2608580" cy="533400"/>
      </dsp:txXfrm>
    </dsp:sp>
    <dsp:sp modelId="{CA1FAA54-B15D-4E9C-B1AF-E51ED427CF86}">
      <dsp:nvSpPr>
        <dsp:cNvPr id="0" name=""/>
        <dsp:cNvSpPr/>
      </dsp:nvSpPr>
      <dsp:spPr>
        <a:xfrm rot="10800000">
          <a:off x="1504950" y="1600200"/>
          <a:ext cx="3009900" cy="533400"/>
        </a:xfrm>
        <a:prstGeom prst="trapezoid">
          <a:avLst>
            <a:gd name="adj" fmla="val 940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ECHANTILLON</a:t>
          </a:r>
        </a:p>
      </dsp:txBody>
      <dsp:txXfrm rot="-10800000">
        <a:off x="2031682" y="1600200"/>
        <a:ext cx="1956435" cy="533400"/>
      </dsp:txXfrm>
    </dsp:sp>
    <dsp:sp modelId="{28A411F2-0C98-47D8-881D-B31926C76337}">
      <dsp:nvSpPr>
        <dsp:cNvPr id="0" name=""/>
        <dsp:cNvSpPr/>
      </dsp:nvSpPr>
      <dsp:spPr>
        <a:xfrm rot="10800000">
          <a:off x="2006600" y="2133600"/>
          <a:ext cx="2006600" cy="533400"/>
        </a:xfrm>
        <a:prstGeom prst="trapezoid">
          <a:avLst>
            <a:gd name="adj" fmla="val 940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DERIVES ET / OU ALIQUOTS</a:t>
          </a:r>
        </a:p>
      </dsp:txBody>
      <dsp:txXfrm rot="-10800000">
        <a:off x="2357755" y="2133600"/>
        <a:ext cx="1304290" cy="533400"/>
      </dsp:txXfrm>
    </dsp:sp>
    <dsp:sp modelId="{169E8E76-8C55-4B60-B740-B4DE69075735}">
      <dsp:nvSpPr>
        <dsp:cNvPr id="0" name=""/>
        <dsp:cNvSpPr/>
      </dsp:nvSpPr>
      <dsp:spPr>
        <a:xfrm rot="10800000">
          <a:off x="2207545" y="2667000"/>
          <a:ext cx="1604708" cy="533400"/>
        </a:xfrm>
        <a:prstGeom prst="trapezoid">
          <a:avLst>
            <a:gd name="adj" fmla="val 940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CONSERVATION</a:t>
          </a:r>
        </a:p>
      </dsp:txBody>
      <dsp:txXfrm rot="-10800000">
        <a:off x="2207545" y="2667000"/>
        <a:ext cx="1604708" cy="53340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E225A-A5DE-46C2-8583-87C46B0020CE}">
      <dsp:nvSpPr>
        <dsp:cNvPr id="0" name=""/>
        <dsp:cNvSpPr/>
      </dsp:nvSpPr>
      <dsp:spPr>
        <a:xfrm>
          <a:off x="0" y="0"/>
          <a:ext cx="5486400" cy="367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PRELEVEMENT COLLECTE</a:t>
          </a:r>
        </a:p>
      </dsp:txBody>
      <dsp:txXfrm>
        <a:off x="1134042" y="0"/>
        <a:ext cx="4352357" cy="367624"/>
      </dsp:txXfrm>
    </dsp:sp>
    <dsp:sp modelId="{6710B245-B0E7-4711-A4B8-EF71622FF2E9}">
      <dsp:nvSpPr>
        <dsp:cNvPr id="0" name=""/>
        <dsp:cNvSpPr/>
      </dsp:nvSpPr>
      <dsp:spPr>
        <a:xfrm>
          <a:off x="36762" y="36762"/>
          <a:ext cx="1097280" cy="2940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A53675-1F3F-4849-8C0F-E8C2DC023263}">
      <dsp:nvSpPr>
        <dsp:cNvPr id="0" name=""/>
        <dsp:cNvSpPr/>
      </dsp:nvSpPr>
      <dsp:spPr>
        <a:xfrm>
          <a:off x="0" y="404386"/>
          <a:ext cx="5486400" cy="367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TRANSPORT</a:t>
          </a:r>
        </a:p>
      </dsp:txBody>
      <dsp:txXfrm>
        <a:off x="1134042" y="404386"/>
        <a:ext cx="4352357" cy="367624"/>
      </dsp:txXfrm>
    </dsp:sp>
    <dsp:sp modelId="{CD39767A-2A1E-42CC-81D1-7EC54A081E18}">
      <dsp:nvSpPr>
        <dsp:cNvPr id="0" name=""/>
        <dsp:cNvSpPr/>
      </dsp:nvSpPr>
      <dsp:spPr>
        <a:xfrm>
          <a:off x="36762" y="441148"/>
          <a:ext cx="1097280" cy="2940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08EC79-D8FB-4657-AC94-F43799EE127F}">
      <dsp:nvSpPr>
        <dsp:cNvPr id="0" name=""/>
        <dsp:cNvSpPr/>
      </dsp:nvSpPr>
      <dsp:spPr>
        <a:xfrm>
          <a:off x="0" y="808772"/>
          <a:ext cx="5486400" cy="367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RECEPTION AU CeReB</a:t>
          </a:r>
        </a:p>
      </dsp:txBody>
      <dsp:txXfrm>
        <a:off x="1134042" y="808772"/>
        <a:ext cx="4352357" cy="367624"/>
      </dsp:txXfrm>
    </dsp:sp>
    <dsp:sp modelId="{FDE09BCF-D297-4684-8CF1-F8A178AE43CC}">
      <dsp:nvSpPr>
        <dsp:cNvPr id="0" name=""/>
        <dsp:cNvSpPr/>
      </dsp:nvSpPr>
      <dsp:spPr>
        <a:xfrm>
          <a:off x="36762" y="845535"/>
          <a:ext cx="1097280" cy="2940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A32DBE-1184-408E-A534-4438110E9EA3}">
      <dsp:nvSpPr>
        <dsp:cNvPr id="0" name=""/>
        <dsp:cNvSpPr/>
      </dsp:nvSpPr>
      <dsp:spPr>
        <a:xfrm>
          <a:off x="0" y="1213159"/>
          <a:ext cx="5486400" cy="367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PREPARATION DES ECHANTILLONS</a:t>
          </a:r>
        </a:p>
      </dsp:txBody>
      <dsp:txXfrm>
        <a:off x="1134042" y="1213159"/>
        <a:ext cx="4352357" cy="367624"/>
      </dsp:txXfrm>
    </dsp:sp>
    <dsp:sp modelId="{CCA8484A-C92E-4FC2-9FA6-F0B1B4613121}">
      <dsp:nvSpPr>
        <dsp:cNvPr id="0" name=""/>
        <dsp:cNvSpPr/>
      </dsp:nvSpPr>
      <dsp:spPr>
        <a:xfrm>
          <a:off x="36762" y="1249921"/>
          <a:ext cx="1097280" cy="2940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282495-A46F-4C97-BA95-21AD643C5E12}">
      <dsp:nvSpPr>
        <dsp:cNvPr id="0" name=""/>
        <dsp:cNvSpPr/>
      </dsp:nvSpPr>
      <dsp:spPr>
        <a:xfrm>
          <a:off x="0" y="1617545"/>
          <a:ext cx="5486400" cy="367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STOCKAGE INTERMEDIAIRE </a:t>
          </a:r>
          <a:r>
            <a:rPr lang="en-US" sz="1700" kern="1200">
              <a:solidFill>
                <a:srgbClr val="FF0000"/>
              </a:solidFill>
            </a:rPr>
            <a:t>au cereb</a:t>
          </a:r>
        </a:p>
      </dsp:txBody>
      <dsp:txXfrm>
        <a:off x="1134042" y="1617545"/>
        <a:ext cx="4352357" cy="367624"/>
      </dsp:txXfrm>
    </dsp:sp>
    <dsp:sp modelId="{E4CAC86A-18B3-4E62-9D77-6643DEE6E124}">
      <dsp:nvSpPr>
        <dsp:cNvPr id="0" name=""/>
        <dsp:cNvSpPr/>
      </dsp:nvSpPr>
      <dsp:spPr>
        <a:xfrm>
          <a:off x="36762" y="1654308"/>
          <a:ext cx="1097280" cy="2940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B5F50F-3189-4DB8-BDD2-26CE3BBBC2CA}">
      <dsp:nvSpPr>
        <dsp:cNvPr id="0" name=""/>
        <dsp:cNvSpPr/>
      </dsp:nvSpPr>
      <dsp:spPr>
        <a:xfrm>
          <a:off x="0" y="2059941"/>
          <a:ext cx="5486400" cy="367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TRANSPORT </a:t>
          </a:r>
          <a:r>
            <a:rPr lang="en-US" sz="1700" kern="1200">
              <a:solidFill>
                <a:srgbClr val="FF0000"/>
              </a:solidFill>
            </a:rPr>
            <a:t>vers ou </a:t>
          </a:r>
        </a:p>
      </dsp:txBody>
      <dsp:txXfrm>
        <a:off x="1134042" y="2059941"/>
        <a:ext cx="4352357" cy="367624"/>
      </dsp:txXfrm>
    </dsp:sp>
    <dsp:sp modelId="{A025B6CD-E787-41D1-BBBA-FFE7AFF332AC}">
      <dsp:nvSpPr>
        <dsp:cNvPr id="0" name=""/>
        <dsp:cNvSpPr/>
      </dsp:nvSpPr>
      <dsp:spPr>
        <a:xfrm>
          <a:off x="36762" y="2058694"/>
          <a:ext cx="1097280" cy="2940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826024-340F-42E1-849A-49400AAB5B49}">
      <dsp:nvSpPr>
        <dsp:cNvPr id="0" name=""/>
        <dsp:cNvSpPr/>
      </dsp:nvSpPr>
      <dsp:spPr>
        <a:xfrm>
          <a:off x="0" y="2426318"/>
          <a:ext cx="5486400" cy="367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STOCKAGE</a:t>
          </a:r>
        </a:p>
      </dsp:txBody>
      <dsp:txXfrm>
        <a:off x="1134042" y="2426318"/>
        <a:ext cx="4352357" cy="367624"/>
      </dsp:txXfrm>
    </dsp:sp>
    <dsp:sp modelId="{BCE0E2E3-2A73-43E7-9424-2151E08AE66C}">
      <dsp:nvSpPr>
        <dsp:cNvPr id="0" name=""/>
        <dsp:cNvSpPr/>
      </dsp:nvSpPr>
      <dsp:spPr>
        <a:xfrm>
          <a:off x="36762" y="2463081"/>
          <a:ext cx="1097280" cy="2940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0A6E75-EA27-4DFC-B554-9E6E9C86E8C4}">
      <dsp:nvSpPr>
        <dsp:cNvPr id="0" name=""/>
        <dsp:cNvSpPr/>
      </dsp:nvSpPr>
      <dsp:spPr>
        <a:xfrm>
          <a:off x="0" y="2830705"/>
          <a:ext cx="5486400" cy="367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MISE A DISPOSITION</a:t>
          </a:r>
        </a:p>
      </dsp:txBody>
      <dsp:txXfrm>
        <a:off x="1134042" y="2830705"/>
        <a:ext cx="4352357" cy="367624"/>
      </dsp:txXfrm>
    </dsp:sp>
    <dsp:sp modelId="{E7574A09-FDAC-4BAB-A4DC-D84CF26E1807}">
      <dsp:nvSpPr>
        <dsp:cNvPr id="0" name=""/>
        <dsp:cNvSpPr/>
      </dsp:nvSpPr>
      <dsp:spPr>
        <a:xfrm>
          <a:off x="36762" y="2867467"/>
          <a:ext cx="1097280" cy="2940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LibreOffice/6.0.6.2$Linux_X86_64 LibreOffice_project/00m0$Build-2</Application>
  <Pages>11</Pages>
  <Words>1288</Words>
  <Characters>6856</Characters>
  <CharactersWithSpaces>8293</CharactersWithSpaces>
  <Paragraphs>199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2018-10-10T07:26:00Z</dcterms:created>
  <dc:creator>I-TECH User</dc:creator>
  <dc:description/>
  <dc:language>fr-FR</dc:language>
  <cp:lastModifiedBy/>
  <dcterms:modified xsi:type="dcterms:W3CDTF">2018-10-22T12:35:43Z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